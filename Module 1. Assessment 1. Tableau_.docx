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Dataset: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https://www.kaggle.com/datasets/harishkumardatalab/housing-price-prediction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06">
          <w:pPr>
            <w:numPr>
              <w:ilvl w:val="0"/>
              <w:numId w:val="1"/>
            </w:numPr>
            <w:ind w:left="720" w:hanging="360"/>
            <w:rPr>
              <w:ins w:author="Mahejabeen Kousar" w:id="0" w:date="2024-01-21T14:09:56Z"/>
              <w:u w:val="none"/>
            </w:rPr>
          </w:pPr>
          <w:r w:rsidDel="00000000" w:rsidR="00000000" w:rsidRPr="00000000">
            <w:rPr>
              <w:rtl w:val="0"/>
            </w:rPr>
            <w:t xml:space="preserve">a) Answer this question: What are the entities in the dataset?</w:t>
          </w:r>
          <w:sdt>
            <w:sdtPr>
              <w:tag w:val="goog_rdk_0"/>
            </w:sdtPr>
            <w:sdtContent>
              <w:ins w:author="Mahejabeen Kousar" w:id="0" w:date="2024-01-21T14:09:56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7">
          <w:pPr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PrChange w:author="Mahejabeen Kousar" w:id="1" w:date="2024-01-21T14:09:56Z">
                <w:rPr>
                  <w:u w:val="none"/>
                </w:rPr>
              </w:rPrChange>
            </w:rPr>
            <w:pPrChange w:author="Mahejabeen Kousar" w:id="0" w:date="2024-01-21T14:09:56Z">
              <w:pPr>
                <w:numPr>
                  <w:ilvl w:val="0"/>
                  <w:numId w:val="1"/>
                </w:numPr>
                <w:ind w:left="720" w:hanging="360"/>
              </w:pPr>
            </w:pPrChange>
          </w:pPr>
          <w:sdt>
            <w:sdtPr>
              <w:tag w:val="goog_rdk_2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b) Create one visual that shows the arithmetic mean price, median price and standard deviation of the price all in one sheet.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(save this visual to tableau public, and paste the link to that visual into your document with your name on it)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want to answer the question: “do homes in a preferred area significantly differ on price from homes in a not preferred area?” Show me a visual that will be convincing of this.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(save this visual to tableau public, and paste the link to that visual into your document with your name on it)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/>
      <w:drawing>
        <wp:inline distB="114300" distT="114300" distL="114300" distR="114300">
          <wp:extent cx="962025" cy="8858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2025" cy="8858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harishkumardatalab/housing-price-prediction" TargetMode="Externa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Sj0o5jlgI4hmSDrYLgq9ufv1Sg==">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