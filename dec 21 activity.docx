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following query maps each customers individual payment to the average payment for that month, but let’s modify it to map each customers total spend for that month, to the average total spend for that month (that is the average total spending for a customer that month):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-try to do it with a CTE</w:t>
      </w:r>
    </w:p>
    <w:p w:rsidR="00000000" w:rsidDel="00000000" w:rsidP="00000000" w:rsidRDefault="00000000" w:rsidRPr="00000000" w14:paraId="00000004">
      <w:pPr>
        <w:rPr/>
      </w:pPr>
      <w:r w:rsidDel="00000000" w:rsidR="00000000" w:rsidRPr="00000000">
        <w:rPr>
          <w:rtl w:val="0"/>
        </w:rPr>
        <w:t xml:space="preserve">-try to do it without a CTE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SELECT amount, customer_id, </w:t>
      </w:r>
    </w:p>
    <w:p w:rsidR="00000000" w:rsidDel="00000000" w:rsidP="00000000" w:rsidRDefault="00000000" w:rsidRPr="00000000" w14:paraId="00000008">
      <w:pPr>
        <w:rPr/>
      </w:pPr>
      <w:r w:rsidDel="00000000" w:rsidR="00000000" w:rsidRPr="00000000">
        <w:rPr>
          <w:rtl w:val="0"/>
        </w:rPr>
        <w:t xml:space="preserve">avg(amount) OVER (PARTITION BY EXTRACT(MONTH FROM payment_date)) as month_average, EXTRACT(month FROM payment_date) as month</w:t>
      </w:r>
    </w:p>
    <w:p w:rsidR="00000000" w:rsidDel="00000000" w:rsidP="00000000" w:rsidRDefault="00000000" w:rsidRPr="00000000" w14:paraId="00000009">
      <w:pPr>
        <w:rPr/>
      </w:pPr>
      <w:r w:rsidDel="00000000" w:rsidR="00000000" w:rsidRPr="00000000">
        <w:rPr>
          <w:rtl w:val="0"/>
        </w:rPr>
        <w:t xml:space="preserve">FROM payment</w:t>
      </w:r>
    </w:p>
    <w:p w:rsidR="00000000" w:rsidDel="00000000" w:rsidP="00000000" w:rsidRDefault="00000000" w:rsidRPr="00000000" w14:paraId="0000000A">
      <w:pPr>
        <w:rPr/>
      </w:pPr>
      <w:r w:rsidDel="00000000" w:rsidR="00000000" w:rsidRPr="00000000">
        <w:rPr>
          <w:rtl w:val="0"/>
        </w:rPr>
        <w:t xml:space="preserve">ORDER BY month desc;</w:t>
      </w:r>
    </w:p>
    <w:p w:rsidR="00000000" w:rsidDel="00000000" w:rsidP="00000000" w:rsidRDefault="00000000" w:rsidRPr="00000000" w14:paraId="0000000B">
      <w:pPr>
        <w:rPr>
          <w:ins w:author="kolinben sukhadia" w:id="0" w:date="2023-12-21T16:42:20Z"/>
        </w:rPr>
      </w:pPr>
      <w:ins w:author="kolinben sukhadia" w:id="0" w:date="2023-12-21T16:42:20Z">
        <w:r w:rsidDel="00000000" w:rsidR="00000000" w:rsidRPr="00000000">
          <w:rPr>
            <w:rtl w:val="0"/>
          </w:rPr>
        </w:r>
      </w:ins>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