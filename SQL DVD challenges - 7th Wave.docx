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Instructions for submitting the test</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Place a heading in the document with your name on it: “SQL DVD Challenges”</w:t>
      </w:r>
    </w:p>
    <w:p w:rsidR="00000000" w:rsidDel="00000000" w:rsidP="00000000" w:rsidRDefault="00000000" w:rsidRPr="00000000" w14:paraId="00000004">
      <w:pPr>
        <w:rPr>
          <w:b w:val="1"/>
        </w:rPr>
      </w:pPr>
      <w:r w:rsidDel="00000000" w:rsidR="00000000" w:rsidRPr="00000000">
        <w:rPr>
          <w:b w:val="1"/>
          <w:rtl w:val="0"/>
        </w:rPr>
        <w:t xml:space="preserve">When you believe you have the query working, please paste the queries into the document with your name on it, in order, clearly indicating which question 1 through 5 the query is an answer to.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--Challenges</w:t>
      </w:r>
    </w:p>
    <w:p w:rsidR="00000000" w:rsidDel="00000000" w:rsidP="00000000" w:rsidRDefault="00000000" w:rsidRPr="00000000" w14:paraId="00000007">
      <w:pPr>
        <w:rPr/>
      </w:pPr>
      <w:r w:rsidDel="00000000" w:rsidR="00000000" w:rsidRPr="00000000">
        <w:rPr>
          <w:rtl w:val="0"/>
        </w:rPr>
        <w:t xml:space="preserve">--Challenge 1: Create a dummy variable for each kind of special feature in the film table</w:t>
      </w:r>
    </w:p>
    <w:p w:rsidR="00000000" w:rsidDel="00000000" w:rsidP="00000000" w:rsidRDefault="00000000" w:rsidRPr="00000000" w14:paraId="00000008">
      <w:pPr>
        <w:rPr/>
      </w:pPr>
      <w:r w:rsidDel="00000000" w:rsidR="00000000" w:rsidRPr="00000000">
        <w:rPr>
          <w:rtl w:val="0"/>
        </w:rPr>
        <w:t xml:space="preserve">SELECT*, </w:t>
      </w:r>
    </w:p>
    <w:p w:rsidR="00000000" w:rsidDel="00000000" w:rsidP="00000000" w:rsidRDefault="00000000" w:rsidRPr="00000000" w14:paraId="00000009">
      <w:pPr>
        <w:rPr>
          <w:color w:val="ff0000"/>
        </w:rPr>
      </w:pPr>
      <w:r w:rsidDel="00000000" w:rsidR="00000000" w:rsidRPr="00000000">
        <w:rPr>
          <w:rtl w:val="0"/>
        </w:rPr>
        <w:tab/>
      </w:r>
      <w:r w:rsidDel="00000000" w:rsidR="00000000" w:rsidRPr="00000000">
        <w:rPr>
          <w:color w:val="ff0000"/>
          <w:rtl w:val="0"/>
        </w:rPr>
        <w:t xml:space="preserve">--Your code here</w:t>
      </w:r>
    </w:p>
    <w:p w:rsidR="00000000" w:rsidDel="00000000" w:rsidP="00000000" w:rsidRDefault="00000000" w:rsidRPr="00000000" w14:paraId="0000000A">
      <w:pPr>
        <w:rPr/>
      </w:pPr>
      <w:r w:rsidDel="00000000" w:rsidR="00000000" w:rsidRPr="00000000">
        <w:rPr>
          <w:rtl w:val="0"/>
        </w:rPr>
        <w:t xml:space="preserve">FROM FILM;</w:t>
      </w:r>
      <w:ins w:author="Ali Nawaz" w:id="0" w:date="2024-01-03T21:28:41Z">
        <w:r w:rsidDel="00000000" w:rsidR="00000000" w:rsidRPr="00000000">
          <w:rPr>
            <w:rtl w:val="0"/>
          </w:rPr>
          <w:tab/>
        </w:r>
      </w:ins>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dummy variable for each kind of special feature should be a column with the same name as that kind of special feature. In this sense, there will be a column for each type of special feature.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Dummy variable example: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Categorical_variable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A dummy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Category B dummy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Category C dummy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--challenge 2: Which film category is rented the most often</w:t>
      </w:r>
    </w:p>
    <w:p w:rsidR="00000000" w:rsidDel="00000000" w:rsidP="00000000" w:rsidRDefault="00000000" w:rsidRPr="00000000" w14:paraId="00000034">
      <w:pPr>
        <w:rPr/>
      </w:pPr>
      <w:r w:rsidDel="00000000" w:rsidR="00000000" w:rsidRPr="00000000">
        <w:rPr>
          <w:rtl w:val="0"/>
        </w:rPr>
        <w:t xml:space="preserve">--your code must return all category names in the column on the left, and their rental count on the right,</w:t>
      </w:r>
    </w:p>
    <w:p w:rsidR="00000000" w:rsidDel="00000000" w:rsidP="00000000" w:rsidRDefault="00000000" w:rsidRPr="00000000" w14:paraId="00000035">
      <w:pPr>
        <w:rPr/>
      </w:pPr>
      <w:r w:rsidDel="00000000" w:rsidR="00000000" w:rsidRPr="00000000">
        <w:rPr>
          <w:rtl w:val="0"/>
        </w:rPr>
        <w:t xml:space="preserve">--ranked from high rental count to low rental count desc.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ns w:author="kolinben sukhadia" w:id="1" w:date="2024-01-03T15:15:01Z"/>
        </w:rPr>
      </w:pPr>
      <w:ins w:author="kolinben sukhadia" w:id="1" w:date="2024-01-03T15:15:01Z">
        <w:r w:rsidDel="00000000" w:rsidR="00000000" w:rsidRPr="00000000">
          <w:rPr>
            <w:rtl w:val="0"/>
          </w:rPr>
        </w:r>
      </w:ins>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--challenge 3: how many rentals have not been paid for?</w:t>
      </w:r>
    </w:p>
    <w:p w:rsidR="00000000" w:rsidDel="00000000" w:rsidP="00000000" w:rsidRDefault="00000000" w:rsidRPr="00000000" w14:paraId="0000003C">
      <w:pPr>
        <w:rPr/>
      </w:pPr>
      <w:r w:rsidDel="00000000" w:rsidR="00000000" w:rsidRPr="00000000">
        <w:rPr>
          <w:rtl w:val="0"/>
        </w:rPr>
        <w:t xml:space="preserve">--Just return the number in one cell in the result set</w:t>
      </w:r>
    </w:p>
    <w:p w:rsidR="00000000" w:rsidDel="00000000" w:rsidP="00000000" w:rsidRDefault="00000000" w:rsidRPr="00000000" w14:paraId="0000003D">
      <w:pPr>
        <w:rPr>
          <w:color w:val="ff000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--challenge 4: which city has brought in the most revenue to the dvd store </w:t>
      </w:r>
    </w:p>
    <w:p w:rsidR="00000000" w:rsidDel="00000000" w:rsidP="00000000" w:rsidRDefault="00000000" w:rsidRPr="00000000" w14:paraId="00000041">
      <w:pPr>
        <w:rPr/>
      </w:pPr>
      <w:r w:rsidDel="00000000" w:rsidR="00000000" w:rsidRPr="00000000">
        <w:rPr>
          <w:rtl w:val="0"/>
        </w:rPr>
        <w:t xml:space="preserve">--(both stores, assume this is a fun virtual store) thinking about where the customers are from</w:t>
      </w:r>
    </w:p>
    <w:p w:rsidR="00000000" w:rsidDel="00000000" w:rsidP="00000000" w:rsidRDefault="00000000" w:rsidRPr="00000000" w14:paraId="00000042">
      <w:pPr>
        <w:rPr>
          <w:color w:val="ff0000"/>
        </w:rPr>
      </w:pPr>
      <w:r w:rsidDel="00000000" w:rsidR="00000000" w:rsidRPr="00000000">
        <w:rPr>
          <w:color w:val="ff0000"/>
          <w:rtl w:val="0"/>
        </w:rPr>
        <w:t xml:space="preserve">–If many cities are tied for first place, this should return all of them in the result set. if it’s just one, then return that one.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–challenge 5: Considering every film in the film table, return a result set that gives the number of actors in one column and the frequency of that number of actors in the next column. Order the result by the number of actors. </w:t>
      </w:r>
    </w:p>
    <w:p w:rsidR="00000000" w:rsidDel="00000000" w:rsidP="00000000" w:rsidRDefault="00000000" w:rsidRPr="00000000" w14:paraId="00000045">
      <w:pPr>
        <w:rPr/>
      </w:pPr>
      <w:r w:rsidDel="00000000" w:rsidR="00000000" w:rsidRPr="00000000">
        <w:rPr>
          <w:rtl w:val="0"/>
        </w:rPr>
        <w:t xml:space="preserve">the table should be like this hypothetically: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Number_of_Actors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Number_of_Films_with_that_many_Actors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And so on up until the maximum number of actors seen in a film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But you should call the columns </w:t>
      </w:r>
      <w:r w:rsidDel="00000000" w:rsidR="00000000" w:rsidRPr="00000000">
        <w:rPr>
          <w:i w:val="1"/>
          <w:rtl w:val="0"/>
        </w:rPr>
        <w:t xml:space="preserve">number_of_actors</w:t>
      </w:r>
      <w:r w:rsidDel="00000000" w:rsidR="00000000" w:rsidRPr="00000000">
        <w:rPr>
          <w:rtl w:val="0"/>
        </w:rPr>
        <w:t xml:space="preserve"> and </w:t>
      </w:r>
      <w:r w:rsidDel="00000000" w:rsidR="00000000" w:rsidRPr="00000000">
        <w:rPr>
          <w:i w:val="1"/>
          <w:rtl w:val="0"/>
        </w:rPr>
        <w:t xml:space="preserve">frequency</w:t>
      </w:r>
      <w:r w:rsidDel="00000000" w:rsidR="00000000" w:rsidRPr="00000000">
        <w:rPr>
          <w:rtl w:val="0"/>
        </w:rPr>
        <w:t xml:space="preserve"> respectively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ff000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