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Practical Database Template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For this project you will write the code for creating all the tables in a database including primary keys, foreign keys and everything that you may need for the database.</w:t>
      </w:r>
    </w:p>
    <w:p w:rsidR="00000000" w:rsidDel="00000000" w:rsidP="00000000" w:rsidRDefault="00000000" w:rsidRPr="00000000" w14:paraId="00000004">
      <w:pPr>
        <w:rPr>
          <w:sz w:val="28"/>
          <w:szCs w:val="28"/>
        </w:rPr>
      </w:pPr>
      <w:r w:rsidDel="00000000" w:rsidR="00000000" w:rsidRPr="00000000">
        <w:rPr>
          <w:sz w:val="28"/>
          <w:szCs w:val="28"/>
          <w:rtl w:val="0"/>
        </w:rPr>
        <w:t xml:space="preserve">The database can be very basic ranging from 3 tables to as many that you would like to add.</w:t>
      </w:r>
    </w:p>
    <w:p w:rsidR="00000000" w:rsidDel="00000000" w:rsidP="00000000" w:rsidRDefault="00000000" w:rsidRPr="00000000" w14:paraId="00000005">
      <w:pPr>
        <w:rPr>
          <w:sz w:val="28"/>
          <w:szCs w:val="28"/>
        </w:rPr>
      </w:pPr>
      <w:r w:rsidDel="00000000" w:rsidR="00000000" w:rsidRPr="00000000">
        <w:rPr>
          <w:sz w:val="28"/>
          <w:szCs w:val="28"/>
          <w:rtl w:val="0"/>
        </w:rPr>
        <w:t xml:space="preserve">The key thing about this database is that it should be relatively ready for someone to use. The target user could be an an individual using it for their own personal use, or a start-up or other small business that needs such a database to use. </w:t>
      </w:r>
    </w:p>
    <w:p w:rsidR="00000000" w:rsidDel="00000000" w:rsidP="00000000" w:rsidRDefault="00000000" w:rsidRPr="00000000" w14:paraId="00000006">
      <w:pPr>
        <w:rPr>
          <w:sz w:val="28"/>
          <w:szCs w:val="28"/>
        </w:rPr>
      </w:pPr>
      <w:r w:rsidDel="00000000" w:rsidR="00000000" w:rsidRPr="00000000">
        <w:rPr>
          <w:sz w:val="28"/>
          <w:szCs w:val="28"/>
          <w:rtl w:val="0"/>
        </w:rPr>
        <w:t xml:space="preserve">Some ideas could be a database for doing taxes or personal finances, a database for an ecommerce site, a database for a chatbot application and so on.</w:t>
      </w:r>
    </w:p>
    <w:p w:rsidR="00000000" w:rsidDel="00000000" w:rsidP="00000000" w:rsidRDefault="00000000" w:rsidRPr="00000000" w14:paraId="00000007">
      <w:pPr>
        <w:rPr>
          <w:sz w:val="28"/>
          <w:szCs w:val="28"/>
        </w:rPr>
      </w:pPr>
      <w:r w:rsidDel="00000000" w:rsidR="00000000" w:rsidRPr="00000000">
        <w:rPr>
          <w:sz w:val="28"/>
          <w:szCs w:val="28"/>
          <w:rtl w:val="0"/>
        </w:rPr>
        <w:t xml:space="preserve">The criteria for the project:</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.SQL file containing the code to create all the tables in the database, including specification of primary keys, foreign keys and so on.</w:t>
      </w:r>
      <w:r w:rsidDel="00000000" w:rsidR="00000000" w:rsidRPr="00000000">
        <w:rPr>
          <w:rtl w:val="0"/>
        </w:rPr>
      </w:r>
    </w:p>
    <w:p w:rsidR="00000000" w:rsidDel="00000000" w:rsidP="00000000" w:rsidRDefault="00000000" w:rsidRPr="00000000" w14:paraId="0000000A">
      <w:pPr>
        <w:numPr>
          <w:ilvl w:val="1"/>
          <w:numId w:val="1"/>
        </w:numPr>
        <w:ind w:left="1440" w:hanging="360"/>
        <w:rPr>
          <w:sz w:val="28"/>
          <w:szCs w:val="28"/>
          <w:u w:val="none"/>
        </w:rPr>
      </w:pPr>
      <w:r w:rsidDel="00000000" w:rsidR="00000000" w:rsidRPr="00000000">
        <w:rPr>
          <w:sz w:val="28"/>
          <w:szCs w:val="28"/>
          <w:rtl w:val="0"/>
        </w:rPr>
        <w:t xml:space="preserve">Can contain Views for the DB</w:t>
      </w: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.SQL file containing some queries and views that a user could potentially use on the DB.</w:t>
      </w:r>
      <w:r w:rsidDel="00000000" w:rsidR="00000000" w:rsidRPr="00000000">
        <w:rPr>
          <w:rtl w:val="0"/>
        </w:rPr>
      </w:r>
    </w:p>
    <w:p w:rsidR="00000000" w:rsidDel="00000000" w:rsidP="00000000" w:rsidRDefault="00000000" w:rsidRPr="00000000" w14:paraId="0000000C">
      <w:pPr>
        <w:numPr>
          <w:ilvl w:val="1"/>
          <w:numId w:val="1"/>
        </w:numPr>
        <w:ind w:left="1440" w:hanging="360"/>
        <w:rPr>
          <w:sz w:val="28"/>
          <w:szCs w:val="28"/>
          <w:u w:val="none"/>
        </w:rPr>
      </w:pPr>
      <w:r w:rsidDel="00000000" w:rsidR="00000000" w:rsidRPr="00000000">
        <w:rPr>
          <w:sz w:val="28"/>
          <w:szCs w:val="28"/>
          <w:rtl w:val="0"/>
        </w:rPr>
        <w:t xml:space="preserve">Should contain comments (e.g., --comment) explaining the use of each query.</w:t>
      </w: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A VERY BRIEF readme.MD containing an overall description of the database and how it may be used, including queries, and how to update it. (if you’re not using GitHub yet then do the readme.MD in a word file, google doc, text file etc.,)</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An ERD is NOT required, but you can include it if you want by generating it in pgadmin4 or whatever tool you want to use.</w:t>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You have a lot of latitude to do this assignment how you see fit.</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The project should be hosted on GitHub. I will show everyone how to create the repository and push it to GitHub</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Due Date: January 2, 2024</w:t>
      </w:r>
    </w:p>
    <w:p w:rsidR="00000000" w:rsidDel="00000000" w:rsidP="00000000" w:rsidRDefault="00000000" w:rsidRPr="00000000" w14:paraId="00000015">
      <w:pPr>
        <w:jc w:val="center"/>
        <w:rPr>
          <w:b w:val="1"/>
          <w:sz w:val="28"/>
          <w:szCs w:val="28"/>
        </w:rPr>
      </w:pPr>
      <w:r w:rsidDel="00000000" w:rsidR="00000000" w:rsidRPr="00000000">
        <w:rPr>
          <w:rtl w:val="0"/>
        </w:rPr>
      </w:r>
    </w:p>
    <w:sdt>
      <w:sdtPr>
        <w:tag w:val="goog_rdk_2"/>
      </w:sdtPr>
      <w:sdtContent>
        <w:p w:rsidR="00000000" w:rsidDel="00000000" w:rsidP="00000000" w:rsidRDefault="00000000" w:rsidRPr="00000000" w14:paraId="00000016">
          <w:pPr>
            <w:rPr>
              <w:ins w:author="Dzung Le" w:id="0" w:date="2023-12-28T21:56:26Z"/>
              <w:b w:val="1"/>
              <w:sz w:val="28"/>
              <w:szCs w:val="28"/>
            </w:rPr>
          </w:pPr>
          <w:sdt>
            <w:sdtPr>
              <w:tag w:val="goog_rdk_1"/>
            </w:sdtPr>
            <w:sdtContent>
              <w:ins w:author="Dzung Le" w:id="0" w:date="2023-12-28T21:56:26Z">
                <w:r w:rsidDel="00000000" w:rsidR="00000000" w:rsidRPr="00000000">
                  <w:rPr>
                    <w:rtl w:val="0"/>
                  </w:rPr>
                </w:r>
              </w:ins>
            </w:sdtContent>
          </w:sdt>
        </w:p>
      </w:sdtContent>
    </w:sdt>
    <w:sdt>
      <w:sdtPr>
        <w:tag w:val="goog_rdk_4"/>
      </w:sdtPr>
      <w:sdtContent>
        <w:p w:rsidR="00000000" w:rsidDel="00000000" w:rsidP="00000000" w:rsidRDefault="00000000" w:rsidRPr="00000000" w14:paraId="00000017">
          <w:pPr>
            <w:rPr>
              <w:ins w:author="Dzung Le" w:id="0" w:date="2023-12-28T21:56:26Z"/>
              <w:b w:val="1"/>
              <w:sz w:val="28"/>
              <w:szCs w:val="28"/>
            </w:rPr>
          </w:pPr>
          <w:sdt>
            <w:sdtPr>
              <w:tag w:val="goog_rdk_3"/>
            </w:sdtPr>
            <w:sdtContent>
              <w:ins w:author="Dzung Le" w:id="0" w:date="2023-12-28T21:56:26Z">
                <w:r w:rsidDel="00000000" w:rsidR="00000000" w:rsidRPr="00000000">
                  <w:rPr>
                    <w:rtl w:val="0"/>
                  </w:rPr>
                </w:r>
              </w:ins>
            </w:sdtContent>
          </w:sdt>
        </w:p>
      </w:sdtContent>
    </w:sdt>
    <w:sdt>
      <w:sdtPr>
        <w:tag w:val="goog_rdk_6"/>
      </w:sdtPr>
      <w:sdtContent>
        <w:p w:rsidR="00000000" w:rsidDel="00000000" w:rsidP="00000000" w:rsidRDefault="00000000" w:rsidRPr="00000000" w14:paraId="00000018">
          <w:pPr>
            <w:rPr>
              <w:ins w:author="Dzung Le" w:id="0" w:date="2023-12-28T21:56:26Z"/>
              <w:b w:val="1"/>
              <w:sz w:val="28"/>
              <w:szCs w:val="28"/>
            </w:rPr>
          </w:pPr>
          <w:sdt>
            <w:sdtPr>
              <w:tag w:val="goog_rdk_5"/>
            </w:sdtPr>
            <w:sdtContent>
              <w:ins w:author="Dzung Le" w:id="0" w:date="2023-12-28T21:56:26Z">
                <w:r w:rsidDel="00000000" w:rsidR="00000000" w:rsidRPr="00000000">
                  <w:rPr>
                    <w:rtl w:val="0"/>
                  </w:rPr>
                </w:r>
              </w:ins>
            </w:sdtContent>
          </w:sdt>
        </w:p>
      </w:sdtContent>
    </w:sdt>
    <w:sdt>
      <w:sdtPr>
        <w:tag w:val="goog_rdk_8"/>
      </w:sdtPr>
      <w:sdtContent>
        <w:p w:rsidR="00000000" w:rsidDel="00000000" w:rsidP="00000000" w:rsidRDefault="00000000" w:rsidRPr="00000000" w14:paraId="00000019">
          <w:pPr>
            <w:rPr>
              <w:ins w:author="Dzung Le" w:id="0" w:date="2023-12-28T21:56:26Z"/>
              <w:b w:val="1"/>
              <w:sz w:val="28"/>
              <w:szCs w:val="28"/>
            </w:rPr>
          </w:pPr>
          <w:sdt>
            <w:sdtPr>
              <w:tag w:val="goog_rdk_7"/>
            </w:sdtPr>
            <w:sdtContent>
              <w:ins w:author="Dzung Le" w:id="0" w:date="2023-12-28T21:56:26Z">
                <w:r w:rsidDel="00000000" w:rsidR="00000000" w:rsidRPr="00000000">
                  <w:rPr>
                    <w:rtl w:val="0"/>
                  </w:rPr>
                </w:r>
              </w:ins>
            </w:sdtContent>
          </w:sdt>
        </w:p>
      </w:sdtContent>
    </w:sdt>
    <w:sdt>
      <w:sdtPr>
        <w:tag w:val="goog_rdk_10"/>
      </w:sdtPr>
      <w:sdtContent>
        <w:p w:rsidR="00000000" w:rsidDel="00000000" w:rsidP="00000000" w:rsidRDefault="00000000" w:rsidRPr="00000000" w14:paraId="0000001A">
          <w:pPr>
            <w:rPr>
              <w:ins w:author="Dzung Le" w:id="0" w:date="2023-12-28T21:56:26Z"/>
              <w:b w:val="1"/>
              <w:sz w:val="28"/>
              <w:szCs w:val="28"/>
            </w:rPr>
          </w:pPr>
          <w:sdt>
            <w:sdtPr>
              <w:tag w:val="goog_rdk_9"/>
            </w:sdtPr>
            <w:sdtContent>
              <w:ins w:author="Dzung Le" w:id="0" w:date="2023-12-28T21:56:26Z">
                <w:r w:rsidDel="00000000" w:rsidR="00000000" w:rsidRPr="00000000">
                  <w:rPr>
                    <w:rtl w:val="0"/>
                  </w:rPr>
                </w:r>
              </w:ins>
            </w:sdtContent>
          </w:sdt>
        </w:p>
      </w:sdtContent>
    </w:sdt>
    <w:sdt>
      <w:sdtPr>
        <w:tag w:val="goog_rdk_12"/>
      </w:sdtPr>
      <w:sdtContent>
        <w:p w:rsidR="00000000" w:rsidDel="00000000" w:rsidP="00000000" w:rsidRDefault="00000000" w:rsidRPr="00000000" w14:paraId="0000001B">
          <w:pPr>
            <w:rPr>
              <w:ins w:author="Dzung Le" w:id="0" w:date="2023-12-28T21:56:26Z"/>
              <w:b w:val="1"/>
              <w:sz w:val="28"/>
              <w:szCs w:val="28"/>
            </w:rPr>
          </w:pPr>
          <w:sdt>
            <w:sdtPr>
              <w:tag w:val="goog_rdk_11"/>
            </w:sdtPr>
            <w:sdtContent>
              <w:ins w:author="Dzung Le" w:id="0" w:date="2023-12-28T21:56:26Z">
                <w:r w:rsidDel="00000000" w:rsidR="00000000" w:rsidRPr="00000000">
                  <w:rPr>
                    <w:rtl w:val="0"/>
                  </w:rPr>
                </w:r>
              </w:ins>
            </w:sdtContent>
          </w:sdt>
        </w:p>
      </w:sdtContent>
    </w:sdt>
    <w:sdt>
      <w:sdtPr>
        <w:tag w:val="goog_rdk_14"/>
      </w:sdtPr>
      <w:sdtContent>
        <w:p w:rsidR="00000000" w:rsidDel="00000000" w:rsidP="00000000" w:rsidRDefault="00000000" w:rsidRPr="00000000" w14:paraId="0000001C">
          <w:pPr>
            <w:rPr>
              <w:ins w:author="Dzung Le" w:id="0" w:date="2023-12-28T21:56:26Z"/>
              <w:b w:val="1"/>
              <w:sz w:val="28"/>
              <w:szCs w:val="28"/>
            </w:rPr>
          </w:pPr>
          <w:sdt>
            <w:sdtPr>
              <w:tag w:val="goog_rdk_13"/>
            </w:sdtPr>
            <w:sdtContent>
              <w:ins w:author="Dzung Le" w:id="0" w:date="2023-12-28T21:56:26Z">
                <w:r w:rsidDel="00000000" w:rsidR="00000000" w:rsidRPr="00000000">
                  <w:rPr>
                    <w:rtl w:val="0"/>
                  </w:rPr>
                </w:r>
              </w:ins>
            </w:sdtContent>
          </w:sdt>
        </w:p>
      </w:sdtContent>
    </w:sdt>
    <w:sdt>
      <w:sdtPr>
        <w:tag w:val="goog_rdk_16"/>
      </w:sdtPr>
      <w:sdtContent>
        <w:p w:rsidR="00000000" w:rsidDel="00000000" w:rsidP="00000000" w:rsidRDefault="00000000" w:rsidRPr="00000000" w14:paraId="0000001D">
          <w:pPr>
            <w:rPr>
              <w:ins w:author="Dzung Le" w:id="0" w:date="2023-12-28T21:56:26Z"/>
              <w:b w:val="1"/>
              <w:sz w:val="28"/>
              <w:szCs w:val="28"/>
            </w:rPr>
          </w:pPr>
          <w:sdt>
            <w:sdtPr>
              <w:tag w:val="goog_rdk_15"/>
            </w:sdtPr>
            <w:sdtContent>
              <w:ins w:author="Dzung Le" w:id="0" w:date="2023-12-28T21:56:26Z">
                <w:r w:rsidDel="00000000" w:rsidR="00000000" w:rsidRPr="00000000">
                  <w:rPr>
                    <w:rtl w:val="0"/>
                  </w:rPr>
                </w:r>
              </w:ins>
            </w:sdtContent>
          </w:sdt>
        </w:p>
      </w:sdtContent>
    </w:sdt>
    <w:sdt>
      <w:sdtPr>
        <w:tag w:val="goog_rdk_18"/>
      </w:sdtPr>
      <w:sdtContent>
        <w:p w:rsidR="00000000" w:rsidDel="00000000" w:rsidP="00000000" w:rsidRDefault="00000000" w:rsidRPr="00000000" w14:paraId="0000001E">
          <w:pPr>
            <w:rPr>
              <w:ins w:author="Dzung Le" w:id="0" w:date="2023-12-28T21:56:26Z"/>
              <w:b w:val="1"/>
              <w:sz w:val="28"/>
              <w:szCs w:val="28"/>
            </w:rPr>
          </w:pPr>
          <w:sdt>
            <w:sdtPr>
              <w:tag w:val="goog_rdk_17"/>
            </w:sdtPr>
            <w:sdtContent>
              <w:ins w:author="Dzung Le" w:id="0" w:date="2023-12-28T21:56:26Z">
                <w:r w:rsidDel="00000000" w:rsidR="00000000" w:rsidRPr="00000000">
                  <w:rPr>
                    <w:rtl w:val="0"/>
                  </w:rPr>
                </w:r>
              </w:ins>
            </w:sdtContent>
          </w:sdt>
        </w:p>
      </w:sdtContent>
    </w:sdt>
    <w:sdt>
      <w:sdtPr>
        <w:tag w:val="goog_rdk_20"/>
      </w:sdtPr>
      <w:sdtContent>
        <w:p w:rsidR="00000000" w:rsidDel="00000000" w:rsidP="00000000" w:rsidRDefault="00000000" w:rsidRPr="00000000" w14:paraId="0000001F">
          <w:pPr>
            <w:rPr>
              <w:ins w:author="Dzung Le" w:id="0" w:date="2023-12-28T21:56:26Z"/>
              <w:b w:val="1"/>
              <w:sz w:val="28"/>
              <w:szCs w:val="28"/>
            </w:rPr>
          </w:pPr>
          <w:sdt>
            <w:sdtPr>
              <w:tag w:val="goog_rdk_19"/>
            </w:sdtPr>
            <w:sdtContent>
              <w:ins w:author="Dzung Le" w:id="0" w:date="2023-12-28T21:56:26Z">
                <w:r w:rsidDel="00000000" w:rsidR="00000000" w:rsidRPr="00000000">
                  <w:rPr>
                    <w:rtl w:val="0"/>
                  </w:rPr>
                </w:r>
              </w:ins>
            </w:sdtContent>
          </w:sdt>
        </w:p>
      </w:sdtContent>
    </w:sdt>
    <w:sdt>
      <w:sdtPr>
        <w:tag w:val="goog_rdk_22"/>
      </w:sdtPr>
      <w:sdtContent>
        <w:p w:rsidR="00000000" w:rsidDel="00000000" w:rsidP="00000000" w:rsidRDefault="00000000" w:rsidRPr="00000000" w14:paraId="00000020">
          <w:pPr>
            <w:rPr>
              <w:ins w:author="Dzung Le" w:id="0" w:date="2023-12-28T21:56:26Z"/>
              <w:b w:val="1"/>
              <w:sz w:val="28"/>
              <w:szCs w:val="28"/>
            </w:rPr>
          </w:pPr>
          <w:sdt>
            <w:sdtPr>
              <w:tag w:val="goog_rdk_21"/>
            </w:sdtPr>
            <w:sdtContent>
              <w:ins w:author="Dzung Le" w:id="0" w:date="2023-12-28T21:56:26Z">
                <w:r w:rsidDel="00000000" w:rsidR="00000000" w:rsidRPr="00000000">
                  <w:rPr>
                    <w:rtl w:val="0"/>
                  </w:rPr>
                </w:r>
              </w:ins>
            </w:sdtContent>
          </w:sdt>
        </w:p>
      </w:sdtContent>
    </w:sdt>
    <w:sdt>
      <w:sdtPr>
        <w:tag w:val="goog_rdk_24"/>
      </w:sdtPr>
      <w:sdtContent>
        <w:p w:rsidR="00000000" w:rsidDel="00000000" w:rsidP="00000000" w:rsidRDefault="00000000" w:rsidRPr="00000000" w14:paraId="00000021">
          <w:pPr>
            <w:rPr>
              <w:ins w:author="Dzung Le" w:id="0" w:date="2023-12-28T21:56:26Z"/>
              <w:b w:val="1"/>
              <w:sz w:val="28"/>
              <w:szCs w:val="28"/>
            </w:rPr>
          </w:pPr>
          <w:sdt>
            <w:sdtPr>
              <w:tag w:val="goog_rdk_23"/>
            </w:sdtPr>
            <w:sdtContent>
              <w:ins w:author="Dzung Le" w:id="0" w:date="2023-12-28T21:56:26Z">
                <w:r w:rsidDel="00000000" w:rsidR="00000000" w:rsidRPr="00000000">
                  <w:rPr>
                    <w:b w:val="1"/>
                    <w:sz w:val="28"/>
                    <w:szCs w:val="28"/>
                    <w:rtl w:val="0"/>
                  </w:rPr>
                  <w:t xml:space="preserve"> </w:t>
                </w:r>
              </w:ins>
            </w:sdtContent>
          </w:sdt>
        </w:p>
      </w:sdtContent>
    </w:sdt>
    <w:sdt>
      <w:sdtPr>
        <w:tag w:val="goog_rdk_26"/>
      </w:sdtPr>
      <w:sdtContent>
        <w:p w:rsidR="00000000" w:rsidDel="00000000" w:rsidP="00000000" w:rsidRDefault="00000000" w:rsidRPr="00000000" w14:paraId="00000022">
          <w:pPr>
            <w:rPr>
              <w:ins w:author="Dzung Le" w:id="0" w:date="2023-12-28T21:56:26Z"/>
              <w:b w:val="1"/>
              <w:sz w:val="28"/>
              <w:szCs w:val="28"/>
            </w:rPr>
          </w:pPr>
          <w:sdt>
            <w:sdtPr>
              <w:tag w:val="goog_rdk_25"/>
            </w:sdtPr>
            <w:sdtContent>
              <w:ins w:author="Dzung Le" w:id="0" w:date="2023-12-28T21:56:26Z">
                <w:r w:rsidDel="00000000" w:rsidR="00000000" w:rsidRPr="00000000">
                  <w:rPr>
                    <w:b w:val="1"/>
                    <w:sz w:val="28"/>
                    <w:szCs w:val="28"/>
                    <w:rtl w:val="0"/>
                  </w:rPr>
                  <w:t xml:space="preserve"> </w:t>
                </w:r>
                <w:r w:rsidDel="00000000" w:rsidR="00000000" w:rsidRPr="00000000">
                  <w:rPr>
                    <w:b w:val="1"/>
                    <w:sz w:val="28"/>
                    <w:szCs w:val="28"/>
                    <w:rtl w:val="0"/>
                  </w:rPr>
                  <w:t xml:space="preserve">---------PRACTICAL DATABASE TEMPLATE -------------</w:t>
                </w:r>
              </w:ins>
            </w:sdtContent>
          </w:sdt>
        </w:p>
      </w:sdtContent>
    </w:sdt>
    <w:sdt>
      <w:sdtPr>
        <w:tag w:val="goog_rdk_28"/>
      </w:sdtPr>
      <w:sdtContent>
        <w:p w:rsidR="00000000" w:rsidDel="00000000" w:rsidP="00000000" w:rsidRDefault="00000000" w:rsidRPr="00000000" w14:paraId="00000023">
          <w:pPr>
            <w:rPr>
              <w:ins w:author="Dzung Le" w:id="0" w:date="2023-12-28T21:56:26Z"/>
              <w:b w:val="1"/>
              <w:sz w:val="28"/>
              <w:szCs w:val="28"/>
            </w:rPr>
          </w:pPr>
          <w:sdt>
            <w:sdtPr>
              <w:tag w:val="goog_rdk_27"/>
            </w:sdtPr>
            <w:sdtContent>
              <w:ins w:author="Dzung Le" w:id="0" w:date="2023-12-28T21:56:26Z">
                <w:r w:rsidDel="00000000" w:rsidR="00000000" w:rsidRPr="00000000">
                  <w:rPr>
                    <w:b w:val="1"/>
                    <w:sz w:val="28"/>
                    <w:szCs w:val="28"/>
                    <w:rtl w:val="0"/>
                  </w:rPr>
                  <w:t xml:space="preserve">—-----------------</w:t>
                </w:r>
              </w:ins>
            </w:sdtContent>
          </w:sdt>
        </w:p>
      </w:sdtContent>
    </w:sdt>
    <w:sdt>
      <w:sdtPr>
        <w:tag w:val="goog_rdk_30"/>
      </w:sdtPr>
      <w:sdtContent>
        <w:p w:rsidR="00000000" w:rsidDel="00000000" w:rsidP="00000000" w:rsidRDefault="00000000" w:rsidRPr="00000000" w14:paraId="00000024">
          <w:pPr>
            <w:rPr>
              <w:ins w:author="Dzung Le" w:id="0" w:date="2023-12-28T21:56:26Z"/>
              <w:b w:val="1"/>
              <w:sz w:val="28"/>
              <w:szCs w:val="28"/>
            </w:rPr>
          </w:pPr>
          <w:sdt>
            <w:sdtPr>
              <w:tag w:val="goog_rdk_29"/>
            </w:sdtPr>
            <w:sdtContent>
              <w:ins w:author="Dzung Le" w:id="0" w:date="2023-12-28T21:56:26Z">
                <w:r w:rsidDel="00000000" w:rsidR="00000000" w:rsidRPr="00000000">
                  <w:rPr>
                    <w:b w:val="1"/>
                    <w:sz w:val="28"/>
                    <w:szCs w:val="28"/>
                    <w:rtl w:val="0"/>
                  </w:rPr>
                  <w:t xml:space="preserve">EMPLOYEE MANAGEMENT is a part of human resource management. The employee management problem of my company in Vietnam could previously be expressed as follows:</w:t>
                </w:r>
              </w:ins>
            </w:sdtContent>
          </w:sdt>
        </w:p>
      </w:sdtContent>
    </w:sdt>
    <w:sdt>
      <w:sdtPr>
        <w:tag w:val="goog_rdk_32"/>
      </w:sdtPr>
      <w:sdtContent>
        <w:p w:rsidR="00000000" w:rsidDel="00000000" w:rsidP="00000000" w:rsidRDefault="00000000" w:rsidRPr="00000000" w14:paraId="00000025">
          <w:pPr>
            <w:rPr>
              <w:ins w:author="Dzung Le" w:id="0" w:date="2023-12-28T21:56:26Z"/>
              <w:b w:val="1"/>
              <w:sz w:val="28"/>
              <w:szCs w:val="28"/>
            </w:rPr>
          </w:pPr>
          <w:sdt>
            <w:sdtPr>
              <w:tag w:val="goog_rdk_31"/>
            </w:sdtPr>
            <w:sdtContent>
              <w:ins w:author="Dzung Le" w:id="0" w:date="2023-12-28T21:56:26Z">
                <w:r w:rsidDel="00000000" w:rsidR="00000000" w:rsidRPr="00000000">
                  <w:rPr>
                    <w:b w:val="1"/>
                    <w:sz w:val="28"/>
                    <w:szCs w:val="28"/>
                    <w:rtl w:val="0"/>
                  </w:rPr>
                  <w:t xml:space="preserve">I set up 6 tables including: phongban, diadiem, nhanvien, dean, thannhan, phan cong.</w:t>
                </w:r>
              </w:ins>
            </w:sdtContent>
          </w:sdt>
        </w:p>
      </w:sdtContent>
    </w:sdt>
    <w:sdt>
      <w:sdtPr>
        <w:tag w:val="goog_rdk_34"/>
      </w:sdtPr>
      <w:sdtContent>
        <w:p w:rsidR="00000000" w:rsidDel="00000000" w:rsidP="00000000" w:rsidRDefault="00000000" w:rsidRPr="00000000" w14:paraId="00000026">
          <w:pPr>
            <w:rPr>
              <w:ins w:author="Dzung Le" w:id="0" w:date="2023-12-28T21:56:26Z"/>
              <w:b w:val="1"/>
              <w:sz w:val="28"/>
              <w:szCs w:val="28"/>
            </w:rPr>
          </w:pPr>
          <w:sdt>
            <w:sdtPr>
              <w:tag w:val="goog_rdk_33"/>
            </w:sdtPr>
            <w:sdtContent>
              <w:ins w:author="Dzung Le" w:id="0" w:date="2023-12-28T21:56:26Z">
                <w:r w:rsidDel="00000000" w:rsidR="00000000" w:rsidRPr="00000000">
                  <w:rPr>
                    <w:b w:val="1"/>
                    <w:sz w:val="28"/>
                    <w:szCs w:val="28"/>
                    <w:rtl w:val="0"/>
                  </w:rPr>
                  <w:t xml:space="preserve">—-------------------</w:t>
                </w:r>
              </w:ins>
            </w:sdtContent>
          </w:sdt>
        </w:p>
      </w:sdtContent>
    </w:sdt>
    <w:sdt>
      <w:sdtPr>
        <w:tag w:val="goog_rdk_36"/>
      </w:sdtPr>
      <w:sdtContent>
        <w:p w:rsidR="00000000" w:rsidDel="00000000" w:rsidP="00000000" w:rsidRDefault="00000000" w:rsidRPr="00000000" w14:paraId="00000027">
          <w:pPr>
            <w:rPr>
              <w:ins w:author="Dzung Le" w:id="0" w:date="2023-12-28T21:56:26Z"/>
              <w:b w:val="1"/>
              <w:sz w:val="28"/>
              <w:szCs w:val="28"/>
            </w:rPr>
          </w:pPr>
          <w:sdt>
            <w:sdtPr>
              <w:tag w:val="goog_rdk_35"/>
            </w:sdtPr>
            <w:sdtContent>
              <w:ins w:author="Dzung Le" w:id="0" w:date="2023-12-28T21:56:26Z">
                <w:r w:rsidDel="00000000" w:rsidR="00000000" w:rsidRPr="00000000">
                  <w:rPr>
                    <w:b w:val="1"/>
                    <w:sz w:val="28"/>
                    <w:szCs w:val="28"/>
                    <w:rtl w:val="0"/>
                  </w:rPr>
                  <w:t xml:space="preserve">----command to create table 'phongban' for database, primary key = maphg  -----</w:t>
                </w:r>
              </w:ins>
            </w:sdtContent>
          </w:sdt>
        </w:p>
      </w:sdtContent>
    </w:sdt>
    <w:sdt>
      <w:sdtPr>
        <w:tag w:val="goog_rdk_38"/>
      </w:sdtPr>
      <w:sdtContent>
        <w:p w:rsidR="00000000" w:rsidDel="00000000" w:rsidP="00000000" w:rsidRDefault="00000000" w:rsidRPr="00000000" w14:paraId="00000028">
          <w:pPr>
            <w:rPr>
              <w:ins w:author="Dzung Le" w:id="0" w:date="2023-12-28T21:56:26Z"/>
              <w:b w:val="1"/>
              <w:sz w:val="28"/>
              <w:szCs w:val="28"/>
            </w:rPr>
          </w:pPr>
          <w:sdt>
            <w:sdtPr>
              <w:tag w:val="goog_rdk_37"/>
            </w:sdtPr>
            <w:sdtContent>
              <w:ins w:author="Dzung Le" w:id="0" w:date="2023-12-28T21:56:26Z">
                <w:r w:rsidDel="00000000" w:rsidR="00000000" w:rsidRPr="00000000">
                  <w:rPr>
                    <w:rtl w:val="0"/>
                  </w:rPr>
                </w:r>
              </w:ins>
            </w:sdtContent>
          </w:sdt>
        </w:p>
      </w:sdtContent>
    </w:sdt>
    <w:sdt>
      <w:sdtPr>
        <w:tag w:val="goog_rdk_40"/>
      </w:sdtPr>
      <w:sdtContent>
        <w:p w:rsidR="00000000" w:rsidDel="00000000" w:rsidP="00000000" w:rsidRDefault="00000000" w:rsidRPr="00000000" w14:paraId="00000029">
          <w:pPr>
            <w:rPr>
              <w:ins w:author="Dzung Le" w:id="0" w:date="2023-12-28T21:56:26Z"/>
              <w:b w:val="1"/>
              <w:sz w:val="28"/>
              <w:szCs w:val="28"/>
            </w:rPr>
          </w:pPr>
          <w:sdt>
            <w:sdtPr>
              <w:tag w:val="goog_rdk_39"/>
            </w:sdtPr>
            <w:sdtContent>
              <w:ins w:author="Dzung Le" w:id="0" w:date="2023-12-28T21:56:26Z">
                <w:r w:rsidDel="00000000" w:rsidR="00000000" w:rsidRPr="00000000">
                  <w:rPr>
                    <w:rtl w:val="0"/>
                  </w:rPr>
                </w:r>
              </w:ins>
            </w:sdtContent>
          </w:sdt>
        </w:p>
      </w:sdtContent>
    </w:sdt>
    <w:sdt>
      <w:sdtPr>
        <w:tag w:val="goog_rdk_42"/>
      </w:sdtPr>
      <w:sdtContent>
        <w:p w:rsidR="00000000" w:rsidDel="00000000" w:rsidP="00000000" w:rsidRDefault="00000000" w:rsidRPr="00000000" w14:paraId="0000002A">
          <w:pPr>
            <w:rPr>
              <w:ins w:author="Dzung Le" w:id="0" w:date="2023-12-28T21:56:26Z"/>
              <w:b w:val="1"/>
              <w:sz w:val="28"/>
              <w:szCs w:val="28"/>
            </w:rPr>
          </w:pPr>
          <w:sdt>
            <w:sdtPr>
              <w:tag w:val="goog_rdk_41"/>
            </w:sdtPr>
            <w:sdtContent>
              <w:ins w:author="Dzung Le" w:id="0" w:date="2023-12-28T21:56:26Z">
                <w:r w:rsidDel="00000000" w:rsidR="00000000" w:rsidRPr="00000000">
                  <w:rPr>
                    <w:b w:val="1"/>
                    <w:sz w:val="28"/>
                    <w:szCs w:val="28"/>
                    <w:rtl w:val="0"/>
                  </w:rPr>
                  <w:t xml:space="preserve">CREAT TABLE quanlynhanvien.phongban</w:t>
                </w:r>
              </w:ins>
            </w:sdtContent>
          </w:sdt>
        </w:p>
      </w:sdtContent>
    </w:sdt>
    <w:sdt>
      <w:sdtPr>
        <w:tag w:val="goog_rdk_44"/>
      </w:sdtPr>
      <w:sdtContent>
        <w:p w:rsidR="00000000" w:rsidDel="00000000" w:rsidP="00000000" w:rsidRDefault="00000000" w:rsidRPr="00000000" w14:paraId="0000002B">
          <w:pPr>
            <w:rPr>
              <w:ins w:author="Dzung Le" w:id="0" w:date="2023-12-28T21:56:26Z"/>
              <w:b w:val="1"/>
              <w:sz w:val="28"/>
              <w:szCs w:val="28"/>
            </w:rPr>
          </w:pPr>
          <w:sdt>
            <w:sdtPr>
              <w:tag w:val="goog_rdk_43"/>
            </w:sdtPr>
            <w:sdtContent>
              <w:ins w:author="Dzung Le" w:id="0" w:date="2023-12-28T21:56:26Z">
                <w:r w:rsidDel="00000000" w:rsidR="00000000" w:rsidRPr="00000000">
                  <w:rPr>
                    <w:b w:val="1"/>
                    <w:sz w:val="28"/>
                    <w:szCs w:val="28"/>
                    <w:rtl w:val="0"/>
                  </w:rPr>
                  <w:t xml:space="preserve">(</w:t>
                </w:r>
              </w:ins>
            </w:sdtContent>
          </w:sdt>
        </w:p>
      </w:sdtContent>
    </w:sdt>
    <w:sdt>
      <w:sdtPr>
        <w:tag w:val="goog_rdk_46"/>
      </w:sdtPr>
      <w:sdtContent>
        <w:p w:rsidR="00000000" w:rsidDel="00000000" w:rsidP="00000000" w:rsidRDefault="00000000" w:rsidRPr="00000000" w14:paraId="0000002C">
          <w:pPr>
            <w:rPr>
              <w:ins w:author="Dzung Le" w:id="0" w:date="2023-12-28T21:56:26Z"/>
              <w:b w:val="1"/>
              <w:sz w:val="28"/>
              <w:szCs w:val="28"/>
            </w:rPr>
          </w:pPr>
          <w:sdt>
            <w:sdtPr>
              <w:tag w:val="goog_rdk_45"/>
            </w:sdtPr>
            <w:sdtContent>
              <w:ins w:author="Dzung Le" w:id="0" w:date="2023-12-28T21:56:26Z">
                <w:r w:rsidDel="00000000" w:rsidR="00000000" w:rsidRPr="00000000">
                  <w:rPr>
                    <w:b w:val="1"/>
                    <w:sz w:val="28"/>
                    <w:szCs w:val="28"/>
                    <w:rtl w:val="0"/>
                  </w:rPr>
                  <w:t xml:space="preserve">        tenphg          varchar(40),</w:t>
                </w:r>
              </w:ins>
            </w:sdtContent>
          </w:sdt>
        </w:p>
      </w:sdtContent>
    </w:sdt>
    <w:sdt>
      <w:sdtPr>
        <w:tag w:val="goog_rdk_48"/>
      </w:sdtPr>
      <w:sdtContent>
        <w:p w:rsidR="00000000" w:rsidDel="00000000" w:rsidP="00000000" w:rsidRDefault="00000000" w:rsidRPr="00000000" w14:paraId="0000002D">
          <w:pPr>
            <w:rPr>
              <w:ins w:author="Dzung Le" w:id="0" w:date="2023-12-28T21:56:26Z"/>
              <w:b w:val="1"/>
              <w:sz w:val="28"/>
              <w:szCs w:val="28"/>
            </w:rPr>
          </w:pPr>
          <w:sdt>
            <w:sdtPr>
              <w:tag w:val="goog_rdk_47"/>
            </w:sdtPr>
            <w:sdtContent>
              <w:ins w:author="Dzung Le" w:id="0" w:date="2023-12-28T21:56:26Z">
                <w:r w:rsidDel="00000000" w:rsidR="00000000" w:rsidRPr="00000000">
                  <w:rPr>
                    <w:b w:val="1"/>
                    <w:sz w:val="28"/>
                    <w:szCs w:val="28"/>
                    <w:rtl w:val="0"/>
                  </w:rPr>
                  <w:t xml:space="preserve">        maphg           int,</w:t>
                </w:r>
              </w:ins>
            </w:sdtContent>
          </w:sdt>
        </w:p>
      </w:sdtContent>
    </w:sdt>
    <w:sdt>
      <w:sdtPr>
        <w:tag w:val="goog_rdk_50"/>
      </w:sdtPr>
      <w:sdtContent>
        <w:p w:rsidR="00000000" w:rsidDel="00000000" w:rsidP="00000000" w:rsidRDefault="00000000" w:rsidRPr="00000000" w14:paraId="0000002E">
          <w:pPr>
            <w:rPr>
              <w:ins w:author="Dzung Le" w:id="0" w:date="2023-12-28T21:56:26Z"/>
              <w:b w:val="1"/>
              <w:sz w:val="28"/>
              <w:szCs w:val="28"/>
            </w:rPr>
          </w:pPr>
          <w:sdt>
            <w:sdtPr>
              <w:tag w:val="goog_rdk_49"/>
            </w:sdtPr>
            <w:sdtContent>
              <w:ins w:author="Dzung Le" w:id="0" w:date="2023-12-28T21:56:26Z">
                <w:r w:rsidDel="00000000" w:rsidR="00000000" w:rsidRPr="00000000">
                  <w:rPr>
                    <w:b w:val="1"/>
                    <w:sz w:val="28"/>
                    <w:szCs w:val="28"/>
                    <w:rtl w:val="0"/>
                  </w:rPr>
                  <w:t xml:space="preserve">        trphg           varchar(9),</w:t>
                </w:r>
              </w:ins>
            </w:sdtContent>
          </w:sdt>
        </w:p>
      </w:sdtContent>
    </w:sdt>
    <w:sdt>
      <w:sdtPr>
        <w:tag w:val="goog_rdk_52"/>
      </w:sdtPr>
      <w:sdtContent>
        <w:p w:rsidR="00000000" w:rsidDel="00000000" w:rsidP="00000000" w:rsidRDefault="00000000" w:rsidRPr="00000000" w14:paraId="0000002F">
          <w:pPr>
            <w:rPr>
              <w:ins w:author="Dzung Le" w:id="0" w:date="2023-12-28T21:56:26Z"/>
              <w:b w:val="1"/>
              <w:sz w:val="28"/>
              <w:szCs w:val="28"/>
            </w:rPr>
          </w:pPr>
          <w:sdt>
            <w:sdtPr>
              <w:tag w:val="goog_rdk_51"/>
            </w:sdtPr>
            <w:sdtContent>
              <w:ins w:author="Dzung Le" w:id="0" w:date="2023-12-28T21:56:26Z">
                <w:r w:rsidDel="00000000" w:rsidR="00000000" w:rsidRPr="00000000">
                  <w:rPr>
                    <w:b w:val="1"/>
                    <w:sz w:val="28"/>
                    <w:szCs w:val="28"/>
                    <w:rtl w:val="0"/>
                  </w:rPr>
                  <w:t xml:space="preserve">        ng_nhanchuc     date,</w:t>
                </w:r>
              </w:ins>
            </w:sdtContent>
          </w:sdt>
        </w:p>
      </w:sdtContent>
    </w:sdt>
    <w:sdt>
      <w:sdtPr>
        <w:tag w:val="goog_rdk_54"/>
      </w:sdtPr>
      <w:sdtContent>
        <w:p w:rsidR="00000000" w:rsidDel="00000000" w:rsidP="00000000" w:rsidRDefault="00000000" w:rsidRPr="00000000" w14:paraId="00000030">
          <w:pPr>
            <w:rPr>
              <w:ins w:author="Dzung Le" w:id="0" w:date="2023-12-28T21:56:26Z"/>
              <w:b w:val="1"/>
              <w:sz w:val="28"/>
              <w:szCs w:val="28"/>
            </w:rPr>
          </w:pPr>
          <w:sdt>
            <w:sdtPr>
              <w:tag w:val="goog_rdk_53"/>
            </w:sdtPr>
            <w:sdtContent>
              <w:ins w:author="Dzung Le" w:id="0" w:date="2023-12-28T21:56:26Z">
                <w:r w:rsidDel="00000000" w:rsidR="00000000" w:rsidRPr="00000000">
                  <w:rPr>
                    <w:b w:val="1"/>
                    <w:sz w:val="28"/>
                    <w:szCs w:val="28"/>
                    <w:rtl w:val="0"/>
                  </w:rPr>
                  <w:t xml:space="preserve">        CONSTRAINT pk_maphg, diadiem </w:t>
                </w:r>
              </w:ins>
            </w:sdtContent>
          </w:sdt>
        </w:p>
      </w:sdtContent>
    </w:sdt>
    <w:sdt>
      <w:sdtPr>
        <w:tag w:val="goog_rdk_56"/>
      </w:sdtPr>
      <w:sdtContent>
        <w:p w:rsidR="00000000" w:rsidDel="00000000" w:rsidP="00000000" w:rsidRDefault="00000000" w:rsidRPr="00000000" w14:paraId="00000031">
          <w:pPr>
            <w:rPr>
              <w:ins w:author="Dzung Le" w:id="0" w:date="2023-12-28T21:56:26Z"/>
              <w:b w:val="1"/>
              <w:sz w:val="28"/>
              <w:szCs w:val="28"/>
            </w:rPr>
          </w:pPr>
          <w:sdt>
            <w:sdtPr>
              <w:tag w:val="goog_rdk_55"/>
            </w:sdtPr>
            <w:sdtContent>
              <w:ins w:author="Dzung Le" w:id="0" w:date="2023-12-28T21:56:26Z">
                <w:r w:rsidDel="00000000" w:rsidR="00000000" w:rsidRPr="00000000">
                  <w:rPr>
                    <w:rtl w:val="0"/>
                  </w:rPr>
                </w:r>
              </w:ins>
            </w:sdtContent>
          </w:sdt>
        </w:p>
      </w:sdtContent>
    </w:sdt>
    <w:sdt>
      <w:sdtPr>
        <w:tag w:val="goog_rdk_58"/>
      </w:sdtPr>
      <w:sdtContent>
        <w:p w:rsidR="00000000" w:rsidDel="00000000" w:rsidP="00000000" w:rsidRDefault="00000000" w:rsidRPr="00000000" w14:paraId="00000032">
          <w:pPr>
            <w:rPr>
              <w:ins w:author="Dzung Le" w:id="0" w:date="2023-12-28T21:56:26Z"/>
              <w:b w:val="1"/>
              <w:sz w:val="28"/>
              <w:szCs w:val="28"/>
            </w:rPr>
          </w:pPr>
          <w:sdt>
            <w:sdtPr>
              <w:tag w:val="goog_rdk_57"/>
            </w:sdtPr>
            <w:sdtContent>
              <w:ins w:author="Dzung Le" w:id="0" w:date="2023-12-28T21:56:26Z">
                <w:r w:rsidDel="00000000" w:rsidR="00000000" w:rsidRPr="00000000">
                  <w:rPr>
                    <w:b w:val="1"/>
                    <w:sz w:val="28"/>
                    <w:szCs w:val="28"/>
                    <w:rtl w:val="0"/>
                  </w:rPr>
                  <w:t xml:space="preserve">CREAT TABLE quanlynhanvien.diadiem_phg</w:t>
                </w:r>
              </w:ins>
            </w:sdtContent>
          </w:sdt>
        </w:p>
      </w:sdtContent>
    </w:sdt>
    <w:sdt>
      <w:sdtPr>
        <w:tag w:val="goog_rdk_60"/>
      </w:sdtPr>
      <w:sdtContent>
        <w:p w:rsidR="00000000" w:rsidDel="00000000" w:rsidP="00000000" w:rsidRDefault="00000000" w:rsidRPr="00000000" w14:paraId="00000033">
          <w:pPr>
            <w:rPr>
              <w:ins w:author="Dzung Le" w:id="0" w:date="2023-12-28T21:56:26Z"/>
              <w:b w:val="1"/>
              <w:sz w:val="28"/>
              <w:szCs w:val="28"/>
            </w:rPr>
          </w:pPr>
          <w:sdt>
            <w:sdtPr>
              <w:tag w:val="goog_rdk_59"/>
            </w:sdtPr>
            <w:sdtContent>
              <w:ins w:author="Dzung Le" w:id="0" w:date="2023-12-28T21:56:26Z">
                <w:r w:rsidDel="00000000" w:rsidR="00000000" w:rsidRPr="00000000">
                  <w:rPr>
                    <w:b w:val="1"/>
                    <w:sz w:val="28"/>
                    <w:szCs w:val="28"/>
                    <w:rtl w:val="0"/>
                  </w:rPr>
                  <w:t xml:space="preserve">(</w:t>
                </w:r>
              </w:ins>
            </w:sdtContent>
          </w:sdt>
        </w:p>
      </w:sdtContent>
    </w:sdt>
    <w:sdt>
      <w:sdtPr>
        <w:tag w:val="goog_rdk_62"/>
      </w:sdtPr>
      <w:sdtContent>
        <w:p w:rsidR="00000000" w:rsidDel="00000000" w:rsidP="00000000" w:rsidRDefault="00000000" w:rsidRPr="00000000" w14:paraId="00000034">
          <w:pPr>
            <w:rPr>
              <w:ins w:author="Dzung Le" w:id="0" w:date="2023-12-28T21:56:26Z"/>
              <w:b w:val="1"/>
              <w:sz w:val="28"/>
              <w:szCs w:val="28"/>
            </w:rPr>
          </w:pPr>
          <w:sdt>
            <w:sdtPr>
              <w:tag w:val="goog_rdk_61"/>
            </w:sdtPr>
            <w:sdtContent>
              <w:ins w:author="Dzung Le" w:id="0" w:date="2023-12-28T21:56:26Z">
                <w:r w:rsidDel="00000000" w:rsidR="00000000" w:rsidRPr="00000000">
                  <w:rPr>
                    <w:b w:val="1"/>
                    <w:sz w:val="28"/>
                    <w:szCs w:val="28"/>
                    <w:rtl w:val="0"/>
                  </w:rPr>
                  <w:t xml:space="preserve">         maphg int,</w:t>
                </w:r>
              </w:ins>
            </w:sdtContent>
          </w:sdt>
        </w:p>
      </w:sdtContent>
    </w:sdt>
    <w:sdt>
      <w:sdtPr>
        <w:tag w:val="goog_rdk_64"/>
      </w:sdtPr>
      <w:sdtContent>
        <w:p w:rsidR="00000000" w:rsidDel="00000000" w:rsidP="00000000" w:rsidRDefault="00000000" w:rsidRPr="00000000" w14:paraId="00000035">
          <w:pPr>
            <w:rPr>
              <w:ins w:author="Dzung Le" w:id="0" w:date="2023-12-28T21:56:26Z"/>
              <w:b w:val="1"/>
              <w:sz w:val="28"/>
              <w:szCs w:val="28"/>
            </w:rPr>
          </w:pPr>
          <w:sdt>
            <w:sdtPr>
              <w:tag w:val="goog_rdk_63"/>
            </w:sdtPr>
            <w:sdtContent>
              <w:ins w:author="Dzung Le" w:id="0" w:date="2023-12-28T21:56:26Z">
                <w:r w:rsidDel="00000000" w:rsidR="00000000" w:rsidRPr="00000000">
                  <w:rPr>
                    <w:rtl w:val="0"/>
                  </w:rPr>
                </w:r>
              </w:ins>
            </w:sdtContent>
          </w:sdt>
        </w:p>
      </w:sdtContent>
    </w:sdt>
    <w:sdt>
      <w:sdtPr>
        <w:tag w:val="goog_rdk_66"/>
      </w:sdtPr>
      <w:sdtContent>
        <w:p w:rsidR="00000000" w:rsidDel="00000000" w:rsidP="00000000" w:rsidRDefault="00000000" w:rsidRPr="00000000" w14:paraId="00000036">
          <w:pPr>
            <w:rPr>
              <w:ins w:author="Dzung Le" w:id="0" w:date="2023-12-28T21:56:26Z"/>
              <w:b w:val="1"/>
              <w:sz w:val="28"/>
              <w:szCs w:val="28"/>
            </w:rPr>
          </w:pPr>
          <w:sdt>
            <w:sdtPr>
              <w:tag w:val="goog_rdk_65"/>
            </w:sdtPr>
            <w:sdtContent>
              <w:ins w:author="Dzung Le" w:id="0" w:date="2023-12-28T21:56:26Z">
                <w:r w:rsidDel="00000000" w:rsidR="00000000" w:rsidRPr="00000000">
                  <w:rPr>
                    <w:b w:val="1"/>
                    <w:sz w:val="28"/>
                    <w:szCs w:val="28"/>
                    <w:rtl w:val="0"/>
                  </w:rPr>
                  <w:t xml:space="preserve">         diadiem varchar(50),</w:t>
                </w:r>
              </w:ins>
            </w:sdtContent>
          </w:sdt>
        </w:p>
      </w:sdtContent>
    </w:sdt>
    <w:sdt>
      <w:sdtPr>
        <w:tag w:val="goog_rdk_68"/>
      </w:sdtPr>
      <w:sdtContent>
        <w:p w:rsidR="00000000" w:rsidDel="00000000" w:rsidP="00000000" w:rsidRDefault="00000000" w:rsidRPr="00000000" w14:paraId="00000037">
          <w:pPr>
            <w:rPr>
              <w:ins w:author="Dzung Le" w:id="0" w:date="2023-12-28T21:56:26Z"/>
              <w:b w:val="1"/>
              <w:sz w:val="28"/>
              <w:szCs w:val="28"/>
            </w:rPr>
          </w:pPr>
          <w:sdt>
            <w:sdtPr>
              <w:tag w:val="goog_rdk_67"/>
            </w:sdtPr>
            <w:sdtContent>
              <w:ins w:author="Dzung Le" w:id="0" w:date="2023-12-28T21:56:26Z">
                <w:r w:rsidDel="00000000" w:rsidR="00000000" w:rsidRPr="00000000">
                  <w:rPr>
                    <w:rtl w:val="0"/>
                  </w:rPr>
                </w:r>
              </w:ins>
            </w:sdtContent>
          </w:sdt>
        </w:p>
      </w:sdtContent>
    </w:sdt>
    <w:sdt>
      <w:sdtPr>
        <w:tag w:val="goog_rdk_70"/>
      </w:sdtPr>
      <w:sdtContent>
        <w:p w:rsidR="00000000" w:rsidDel="00000000" w:rsidP="00000000" w:rsidRDefault="00000000" w:rsidRPr="00000000" w14:paraId="00000038">
          <w:pPr>
            <w:rPr>
              <w:ins w:author="Dzung Le" w:id="0" w:date="2023-12-28T21:56:26Z"/>
              <w:b w:val="1"/>
              <w:sz w:val="28"/>
              <w:szCs w:val="28"/>
            </w:rPr>
          </w:pPr>
          <w:sdt>
            <w:sdtPr>
              <w:tag w:val="goog_rdk_69"/>
            </w:sdtPr>
            <w:sdtContent>
              <w:ins w:author="Dzung Le" w:id="0" w:date="2023-12-28T21:56:26Z">
                <w:r w:rsidDel="00000000" w:rsidR="00000000" w:rsidRPr="00000000">
                  <w:rPr>
                    <w:b w:val="1"/>
                    <w:sz w:val="28"/>
                    <w:szCs w:val="28"/>
                    <w:rtl w:val="0"/>
                  </w:rPr>
                  <w:t xml:space="preserve">         CONSTRAINT pk_diadiemphg PRIMARY KEY (maphg, diadiem)</w:t>
                </w:r>
              </w:ins>
            </w:sdtContent>
          </w:sdt>
        </w:p>
      </w:sdtContent>
    </w:sdt>
    <w:sdt>
      <w:sdtPr>
        <w:tag w:val="goog_rdk_72"/>
      </w:sdtPr>
      <w:sdtContent>
        <w:p w:rsidR="00000000" w:rsidDel="00000000" w:rsidP="00000000" w:rsidRDefault="00000000" w:rsidRPr="00000000" w14:paraId="00000039">
          <w:pPr>
            <w:rPr>
              <w:ins w:author="Dzung Le" w:id="0" w:date="2023-12-28T21:56:26Z"/>
              <w:b w:val="1"/>
              <w:sz w:val="28"/>
              <w:szCs w:val="28"/>
            </w:rPr>
          </w:pPr>
          <w:sdt>
            <w:sdtPr>
              <w:tag w:val="goog_rdk_71"/>
            </w:sdtPr>
            <w:sdtContent>
              <w:ins w:author="Dzung Le" w:id="0" w:date="2023-12-28T21:56:26Z">
                <w:r w:rsidDel="00000000" w:rsidR="00000000" w:rsidRPr="00000000">
                  <w:rPr>
                    <w:rtl w:val="0"/>
                  </w:rPr>
                </w:r>
              </w:ins>
            </w:sdtContent>
          </w:sdt>
        </w:p>
      </w:sdtContent>
    </w:sdt>
    <w:sdt>
      <w:sdtPr>
        <w:tag w:val="goog_rdk_74"/>
      </w:sdtPr>
      <w:sdtContent>
        <w:p w:rsidR="00000000" w:rsidDel="00000000" w:rsidP="00000000" w:rsidRDefault="00000000" w:rsidRPr="00000000" w14:paraId="0000003A">
          <w:pPr>
            <w:rPr>
              <w:ins w:author="Dzung Le" w:id="0" w:date="2023-12-28T21:56:26Z"/>
              <w:b w:val="1"/>
              <w:sz w:val="28"/>
              <w:szCs w:val="28"/>
            </w:rPr>
          </w:pPr>
          <w:sdt>
            <w:sdtPr>
              <w:tag w:val="goog_rdk_73"/>
            </w:sdtPr>
            <w:sdtContent>
              <w:ins w:author="Dzung Le" w:id="0" w:date="2023-12-28T21:56:26Z">
                <w:r w:rsidDel="00000000" w:rsidR="00000000" w:rsidRPr="00000000">
                  <w:rPr>
                    <w:b w:val="1"/>
                    <w:sz w:val="28"/>
                    <w:szCs w:val="28"/>
                    <w:rtl w:val="0"/>
                  </w:rPr>
                  <w:t xml:space="preserve">);</w:t>
                </w:r>
              </w:ins>
            </w:sdtContent>
          </w:sdt>
        </w:p>
      </w:sdtContent>
    </w:sdt>
    <w:sdt>
      <w:sdtPr>
        <w:tag w:val="goog_rdk_76"/>
      </w:sdtPr>
      <w:sdtContent>
        <w:p w:rsidR="00000000" w:rsidDel="00000000" w:rsidP="00000000" w:rsidRDefault="00000000" w:rsidRPr="00000000" w14:paraId="0000003B">
          <w:pPr>
            <w:rPr>
              <w:ins w:author="Dzung Le" w:id="0" w:date="2023-12-28T21:56:26Z"/>
              <w:b w:val="1"/>
              <w:sz w:val="28"/>
              <w:szCs w:val="28"/>
            </w:rPr>
          </w:pPr>
          <w:sdt>
            <w:sdtPr>
              <w:tag w:val="goog_rdk_75"/>
            </w:sdtPr>
            <w:sdtContent>
              <w:ins w:author="Dzung Le" w:id="0" w:date="2023-12-28T21:56:26Z">
                <w:r w:rsidDel="00000000" w:rsidR="00000000" w:rsidRPr="00000000">
                  <w:rPr>
                    <w:b w:val="1"/>
                    <w:sz w:val="28"/>
                    <w:szCs w:val="28"/>
                    <w:rtl w:val="0"/>
                  </w:rPr>
                  <w:t xml:space="preserve">----------</w:t>
                </w:r>
              </w:ins>
            </w:sdtContent>
          </w:sdt>
        </w:p>
      </w:sdtContent>
    </w:sdt>
    <w:sdt>
      <w:sdtPr>
        <w:tag w:val="goog_rdk_78"/>
      </w:sdtPr>
      <w:sdtContent>
        <w:p w:rsidR="00000000" w:rsidDel="00000000" w:rsidP="00000000" w:rsidRDefault="00000000" w:rsidRPr="00000000" w14:paraId="0000003C">
          <w:pPr>
            <w:rPr>
              <w:ins w:author="Dzung Le" w:id="0" w:date="2023-12-28T21:56:26Z"/>
              <w:b w:val="1"/>
              <w:sz w:val="28"/>
              <w:szCs w:val="28"/>
            </w:rPr>
          </w:pPr>
          <w:sdt>
            <w:sdtPr>
              <w:tag w:val="goog_rdk_77"/>
            </w:sdtPr>
            <w:sdtContent>
              <w:ins w:author="Dzung Le" w:id="0" w:date="2023-12-28T21:56:26Z">
                <w:r w:rsidDel="00000000" w:rsidR="00000000" w:rsidRPr="00000000">
                  <w:rPr>
                    <w:b w:val="1"/>
                    <w:sz w:val="28"/>
                    <w:szCs w:val="28"/>
                    <w:rtl w:val="0"/>
                  </w:rPr>
                  <w:t xml:space="preserve">-- command to create table 'nhanvien' for database, primary key = manv </w:t>
                </w:r>
              </w:ins>
            </w:sdtContent>
          </w:sdt>
        </w:p>
      </w:sdtContent>
    </w:sdt>
    <w:sdt>
      <w:sdtPr>
        <w:tag w:val="goog_rdk_80"/>
      </w:sdtPr>
      <w:sdtContent>
        <w:p w:rsidR="00000000" w:rsidDel="00000000" w:rsidP="00000000" w:rsidRDefault="00000000" w:rsidRPr="00000000" w14:paraId="0000003D">
          <w:pPr>
            <w:rPr>
              <w:ins w:author="Dzung Le" w:id="0" w:date="2023-12-28T21:56:26Z"/>
              <w:b w:val="1"/>
              <w:sz w:val="28"/>
              <w:szCs w:val="28"/>
            </w:rPr>
          </w:pPr>
          <w:sdt>
            <w:sdtPr>
              <w:tag w:val="goog_rdk_79"/>
            </w:sdtPr>
            <w:sdtContent>
              <w:ins w:author="Dzung Le" w:id="0" w:date="2023-12-28T21:56:26Z">
                <w:r w:rsidDel="00000000" w:rsidR="00000000" w:rsidRPr="00000000">
                  <w:rPr>
                    <w:rtl w:val="0"/>
                  </w:rPr>
                </w:r>
              </w:ins>
            </w:sdtContent>
          </w:sdt>
        </w:p>
      </w:sdtContent>
    </w:sdt>
    <w:sdt>
      <w:sdtPr>
        <w:tag w:val="goog_rdk_82"/>
      </w:sdtPr>
      <w:sdtContent>
        <w:p w:rsidR="00000000" w:rsidDel="00000000" w:rsidP="00000000" w:rsidRDefault="00000000" w:rsidRPr="00000000" w14:paraId="0000003E">
          <w:pPr>
            <w:rPr>
              <w:ins w:author="Dzung Le" w:id="0" w:date="2023-12-28T21:56:26Z"/>
              <w:b w:val="1"/>
              <w:sz w:val="28"/>
              <w:szCs w:val="28"/>
            </w:rPr>
          </w:pPr>
          <w:sdt>
            <w:sdtPr>
              <w:tag w:val="goog_rdk_81"/>
            </w:sdtPr>
            <w:sdtContent>
              <w:ins w:author="Dzung Le" w:id="0" w:date="2023-12-28T21:56:26Z">
                <w:r w:rsidDel="00000000" w:rsidR="00000000" w:rsidRPr="00000000">
                  <w:rPr>
                    <w:b w:val="1"/>
                    <w:sz w:val="28"/>
                    <w:szCs w:val="28"/>
                    <w:rtl w:val="0"/>
                  </w:rPr>
                  <w:t xml:space="preserve">CREAT TABLE quanlynhanvien.nhanvien</w:t>
                </w:r>
              </w:ins>
            </w:sdtContent>
          </w:sdt>
        </w:p>
      </w:sdtContent>
    </w:sdt>
    <w:sdt>
      <w:sdtPr>
        <w:tag w:val="goog_rdk_84"/>
      </w:sdtPr>
      <w:sdtContent>
        <w:p w:rsidR="00000000" w:rsidDel="00000000" w:rsidP="00000000" w:rsidRDefault="00000000" w:rsidRPr="00000000" w14:paraId="0000003F">
          <w:pPr>
            <w:rPr>
              <w:ins w:author="Dzung Le" w:id="0" w:date="2023-12-28T21:56:26Z"/>
              <w:b w:val="1"/>
              <w:sz w:val="28"/>
              <w:szCs w:val="28"/>
            </w:rPr>
          </w:pPr>
          <w:sdt>
            <w:sdtPr>
              <w:tag w:val="goog_rdk_83"/>
            </w:sdtPr>
            <w:sdtContent>
              <w:ins w:author="Dzung Le" w:id="0" w:date="2023-12-28T21:56:26Z">
                <w:r w:rsidDel="00000000" w:rsidR="00000000" w:rsidRPr="00000000">
                  <w:rPr>
                    <w:b w:val="1"/>
                    <w:sz w:val="28"/>
                    <w:szCs w:val="28"/>
                    <w:rtl w:val="0"/>
                  </w:rPr>
                  <w:t xml:space="preserve">(</w:t>
                </w:r>
              </w:ins>
            </w:sdtContent>
          </w:sdt>
        </w:p>
      </w:sdtContent>
    </w:sdt>
    <w:sdt>
      <w:sdtPr>
        <w:tag w:val="goog_rdk_86"/>
      </w:sdtPr>
      <w:sdtContent>
        <w:p w:rsidR="00000000" w:rsidDel="00000000" w:rsidP="00000000" w:rsidRDefault="00000000" w:rsidRPr="00000000" w14:paraId="00000040">
          <w:pPr>
            <w:rPr>
              <w:ins w:author="Dzung Le" w:id="0" w:date="2023-12-28T21:56:26Z"/>
              <w:b w:val="1"/>
              <w:sz w:val="28"/>
              <w:szCs w:val="28"/>
            </w:rPr>
          </w:pPr>
          <w:sdt>
            <w:sdtPr>
              <w:tag w:val="goog_rdk_85"/>
            </w:sdtPr>
            <w:sdtContent>
              <w:ins w:author="Dzung Le" w:id="0" w:date="2023-12-28T21:56:26Z">
                <w:r w:rsidDel="00000000" w:rsidR="00000000" w:rsidRPr="00000000">
                  <w:rPr>
                    <w:b w:val="1"/>
                    <w:sz w:val="28"/>
                    <w:szCs w:val="28"/>
                    <w:rtl w:val="0"/>
                  </w:rPr>
                  <w:t xml:space="preserve">         honv varchar(20),</w:t>
                </w:r>
              </w:ins>
            </w:sdtContent>
          </w:sdt>
        </w:p>
      </w:sdtContent>
    </w:sdt>
    <w:sdt>
      <w:sdtPr>
        <w:tag w:val="goog_rdk_88"/>
      </w:sdtPr>
      <w:sdtContent>
        <w:p w:rsidR="00000000" w:rsidDel="00000000" w:rsidP="00000000" w:rsidRDefault="00000000" w:rsidRPr="00000000" w14:paraId="00000041">
          <w:pPr>
            <w:rPr>
              <w:ins w:author="Dzung Le" w:id="0" w:date="2023-12-28T21:56:26Z"/>
              <w:b w:val="1"/>
              <w:sz w:val="28"/>
              <w:szCs w:val="28"/>
            </w:rPr>
          </w:pPr>
          <w:sdt>
            <w:sdtPr>
              <w:tag w:val="goog_rdk_87"/>
            </w:sdtPr>
            <w:sdtContent>
              <w:ins w:author="Dzung Le" w:id="0" w:date="2023-12-28T21:56:26Z">
                <w:r w:rsidDel="00000000" w:rsidR="00000000" w:rsidRPr="00000000">
                  <w:rPr>
                    <w:b w:val="1"/>
                    <w:sz w:val="28"/>
                    <w:szCs w:val="28"/>
                    <w:rtl w:val="0"/>
                  </w:rPr>
                  <w:t xml:space="preserve">         tenlot varchar(20),</w:t>
                </w:r>
              </w:ins>
            </w:sdtContent>
          </w:sdt>
        </w:p>
      </w:sdtContent>
    </w:sdt>
    <w:sdt>
      <w:sdtPr>
        <w:tag w:val="goog_rdk_90"/>
      </w:sdtPr>
      <w:sdtContent>
        <w:p w:rsidR="00000000" w:rsidDel="00000000" w:rsidP="00000000" w:rsidRDefault="00000000" w:rsidRPr="00000000" w14:paraId="00000042">
          <w:pPr>
            <w:rPr>
              <w:ins w:author="Dzung Le" w:id="0" w:date="2023-12-28T21:56:26Z"/>
              <w:b w:val="1"/>
              <w:sz w:val="28"/>
              <w:szCs w:val="28"/>
            </w:rPr>
          </w:pPr>
          <w:sdt>
            <w:sdtPr>
              <w:tag w:val="goog_rdk_89"/>
            </w:sdtPr>
            <w:sdtContent>
              <w:ins w:author="Dzung Le" w:id="0" w:date="2023-12-28T21:56:26Z">
                <w:r w:rsidDel="00000000" w:rsidR="00000000" w:rsidRPr="00000000">
                  <w:rPr>
                    <w:b w:val="1"/>
                    <w:sz w:val="28"/>
                    <w:szCs w:val="28"/>
                    <w:rtl w:val="0"/>
                  </w:rPr>
                  <w:t xml:space="preserve">         namenv varchar(20),</w:t>
                </w:r>
              </w:ins>
            </w:sdtContent>
          </w:sdt>
        </w:p>
      </w:sdtContent>
    </w:sdt>
    <w:sdt>
      <w:sdtPr>
        <w:tag w:val="goog_rdk_92"/>
      </w:sdtPr>
      <w:sdtContent>
        <w:p w:rsidR="00000000" w:rsidDel="00000000" w:rsidP="00000000" w:rsidRDefault="00000000" w:rsidRPr="00000000" w14:paraId="00000043">
          <w:pPr>
            <w:rPr>
              <w:ins w:author="Dzung Le" w:id="0" w:date="2023-12-28T21:56:26Z"/>
              <w:b w:val="1"/>
              <w:sz w:val="28"/>
              <w:szCs w:val="28"/>
            </w:rPr>
          </w:pPr>
          <w:sdt>
            <w:sdtPr>
              <w:tag w:val="goog_rdk_91"/>
            </w:sdtPr>
            <w:sdtContent>
              <w:ins w:author="Dzung Le" w:id="0" w:date="2023-12-28T21:56:26Z">
                <w:r w:rsidDel="00000000" w:rsidR="00000000" w:rsidRPr="00000000">
                  <w:rPr>
                    <w:b w:val="1"/>
                    <w:sz w:val="28"/>
                    <w:szCs w:val="28"/>
                    <w:rtl w:val="0"/>
                  </w:rPr>
                  <w:t xml:space="preserve">         manv varchar(9),</w:t>
                </w:r>
              </w:ins>
            </w:sdtContent>
          </w:sdt>
        </w:p>
      </w:sdtContent>
    </w:sdt>
    <w:sdt>
      <w:sdtPr>
        <w:tag w:val="goog_rdk_94"/>
      </w:sdtPr>
      <w:sdtContent>
        <w:p w:rsidR="00000000" w:rsidDel="00000000" w:rsidP="00000000" w:rsidRDefault="00000000" w:rsidRPr="00000000" w14:paraId="00000044">
          <w:pPr>
            <w:rPr>
              <w:ins w:author="Dzung Le" w:id="0" w:date="2023-12-28T21:56:26Z"/>
              <w:b w:val="1"/>
              <w:sz w:val="28"/>
              <w:szCs w:val="28"/>
            </w:rPr>
          </w:pPr>
          <w:sdt>
            <w:sdtPr>
              <w:tag w:val="goog_rdk_93"/>
            </w:sdtPr>
            <w:sdtContent>
              <w:ins w:author="Dzung Le" w:id="0" w:date="2023-12-28T21:56:26Z">
                <w:r w:rsidDel="00000000" w:rsidR="00000000" w:rsidRPr="00000000">
                  <w:rPr>
                    <w:b w:val="1"/>
                    <w:sz w:val="28"/>
                    <w:szCs w:val="28"/>
                    <w:rtl w:val="0"/>
                  </w:rPr>
                  <w:t xml:space="preserve">         ngsinh date,</w:t>
                </w:r>
              </w:ins>
            </w:sdtContent>
          </w:sdt>
        </w:p>
      </w:sdtContent>
    </w:sdt>
    <w:sdt>
      <w:sdtPr>
        <w:tag w:val="goog_rdk_96"/>
      </w:sdtPr>
      <w:sdtContent>
        <w:p w:rsidR="00000000" w:rsidDel="00000000" w:rsidP="00000000" w:rsidRDefault="00000000" w:rsidRPr="00000000" w14:paraId="00000045">
          <w:pPr>
            <w:rPr>
              <w:ins w:author="Dzung Le" w:id="0" w:date="2023-12-28T21:56:26Z"/>
              <w:b w:val="1"/>
              <w:sz w:val="28"/>
              <w:szCs w:val="28"/>
            </w:rPr>
          </w:pPr>
          <w:sdt>
            <w:sdtPr>
              <w:tag w:val="goog_rdk_95"/>
            </w:sdtPr>
            <w:sdtContent>
              <w:ins w:author="Dzung Le" w:id="0" w:date="2023-12-28T21:56:26Z">
                <w:r w:rsidDel="00000000" w:rsidR="00000000" w:rsidRPr="00000000">
                  <w:rPr>
                    <w:b w:val="1"/>
                    <w:sz w:val="28"/>
                    <w:szCs w:val="28"/>
                    <w:rtl w:val="0"/>
                  </w:rPr>
                  <w:t xml:space="preserve">         dchi varchar(100),</w:t>
                </w:r>
              </w:ins>
            </w:sdtContent>
          </w:sdt>
        </w:p>
      </w:sdtContent>
    </w:sdt>
    <w:sdt>
      <w:sdtPr>
        <w:tag w:val="goog_rdk_98"/>
      </w:sdtPr>
      <w:sdtContent>
        <w:p w:rsidR="00000000" w:rsidDel="00000000" w:rsidP="00000000" w:rsidRDefault="00000000" w:rsidRPr="00000000" w14:paraId="00000046">
          <w:pPr>
            <w:rPr>
              <w:ins w:author="Dzung Le" w:id="0" w:date="2023-12-28T21:56:26Z"/>
              <w:b w:val="1"/>
              <w:sz w:val="28"/>
              <w:szCs w:val="28"/>
            </w:rPr>
          </w:pPr>
          <w:sdt>
            <w:sdtPr>
              <w:tag w:val="goog_rdk_97"/>
            </w:sdtPr>
            <w:sdtContent>
              <w:ins w:author="Dzung Le" w:id="0" w:date="2023-12-28T21:56:26Z">
                <w:r w:rsidDel="00000000" w:rsidR="00000000" w:rsidRPr="00000000">
                  <w:rPr>
                    <w:b w:val="1"/>
                    <w:sz w:val="28"/>
                    <w:szCs w:val="28"/>
                    <w:rtl w:val="0"/>
                  </w:rPr>
                  <w:t xml:space="preserve">         fade varchar(3),</w:t>
                </w:r>
              </w:ins>
            </w:sdtContent>
          </w:sdt>
        </w:p>
      </w:sdtContent>
    </w:sdt>
    <w:sdt>
      <w:sdtPr>
        <w:tag w:val="goog_rdk_100"/>
      </w:sdtPr>
      <w:sdtContent>
        <w:p w:rsidR="00000000" w:rsidDel="00000000" w:rsidP="00000000" w:rsidRDefault="00000000" w:rsidRPr="00000000" w14:paraId="00000047">
          <w:pPr>
            <w:rPr>
              <w:ins w:author="Dzung Le" w:id="0" w:date="2023-12-28T21:56:26Z"/>
              <w:b w:val="1"/>
              <w:sz w:val="28"/>
              <w:szCs w:val="28"/>
            </w:rPr>
          </w:pPr>
          <w:sdt>
            <w:sdtPr>
              <w:tag w:val="goog_rdk_99"/>
            </w:sdtPr>
            <w:sdtContent>
              <w:ins w:author="Dzung Le" w:id="0" w:date="2023-12-28T21:56:26Z">
                <w:r w:rsidDel="00000000" w:rsidR="00000000" w:rsidRPr="00000000">
                  <w:rPr>
                    <w:b w:val="1"/>
                    <w:sz w:val="28"/>
                    <w:szCs w:val="28"/>
                    <w:rtl w:val="0"/>
                  </w:rPr>
                  <w:t xml:space="preserve">         luong float,</w:t>
                </w:r>
              </w:ins>
            </w:sdtContent>
          </w:sdt>
        </w:p>
      </w:sdtContent>
    </w:sdt>
    <w:sdt>
      <w:sdtPr>
        <w:tag w:val="goog_rdk_102"/>
      </w:sdtPr>
      <w:sdtContent>
        <w:p w:rsidR="00000000" w:rsidDel="00000000" w:rsidP="00000000" w:rsidRDefault="00000000" w:rsidRPr="00000000" w14:paraId="00000048">
          <w:pPr>
            <w:rPr>
              <w:ins w:author="Dzung Le" w:id="0" w:date="2023-12-28T21:56:26Z"/>
              <w:b w:val="1"/>
              <w:sz w:val="28"/>
              <w:szCs w:val="28"/>
            </w:rPr>
          </w:pPr>
          <w:sdt>
            <w:sdtPr>
              <w:tag w:val="goog_rdk_101"/>
            </w:sdtPr>
            <w:sdtContent>
              <w:ins w:author="Dzung Le" w:id="0" w:date="2023-12-28T21:56:26Z">
                <w:r w:rsidDel="00000000" w:rsidR="00000000" w:rsidRPr="00000000">
                  <w:rPr>
                    <w:b w:val="1"/>
                    <w:sz w:val="28"/>
                    <w:szCs w:val="28"/>
                    <w:rtl w:val="0"/>
                  </w:rPr>
                  <w:t xml:space="preserve">         ma_nql varchar(9),</w:t>
                </w:r>
              </w:ins>
            </w:sdtContent>
          </w:sdt>
        </w:p>
      </w:sdtContent>
    </w:sdt>
    <w:sdt>
      <w:sdtPr>
        <w:tag w:val="goog_rdk_104"/>
      </w:sdtPr>
      <w:sdtContent>
        <w:p w:rsidR="00000000" w:rsidDel="00000000" w:rsidP="00000000" w:rsidRDefault="00000000" w:rsidRPr="00000000" w14:paraId="00000049">
          <w:pPr>
            <w:rPr>
              <w:ins w:author="Dzung Le" w:id="0" w:date="2023-12-28T21:56:26Z"/>
              <w:b w:val="1"/>
              <w:sz w:val="28"/>
              <w:szCs w:val="28"/>
            </w:rPr>
          </w:pPr>
          <w:sdt>
            <w:sdtPr>
              <w:tag w:val="goog_rdk_103"/>
            </w:sdtPr>
            <w:sdtContent>
              <w:ins w:author="Dzung Le" w:id="0" w:date="2023-12-28T21:56:26Z">
                <w:r w:rsidDel="00000000" w:rsidR="00000000" w:rsidRPr="00000000">
                  <w:rPr>
                    <w:b w:val="1"/>
                    <w:sz w:val="28"/>
                    <w:szCs w:val="28"/>
                    <w:rtl w:val="0"/>
                  </w:rPr>
                  <w:t xml:space="preserve">         phg int,</w:t>
                </w:r>
              </w:ins>
            </w:sdtContent>
          </w:sdt>
        </w:p>
      </w:sdtContent>
    </w:sdt>
    <w:sdt>
      <w:sdtPr>
        <w:tag w:val="goog_rdk_106"/>
      </w:sdtPr>
      <w:sdtContent>
        <w:p w:rsidR="00000000" w:rsidDel="00000000" w:rsidP="00000000" w:rsidRDefault="00000000" w:rsidRPr="00000000" w14:paraId="0000004A">
          <w:pPr>
            <w:rPr>
              <w:ins w:author="Dzung Le" w:id="0" w:date="2023-12-28T21:56:26Z"/>
              <w:b w:val="1"/>
              <w:sz w:val="28"/>
              <w:szCs w:val="28"/>
            </w:rPr>
          </w:pPr>
          <w:sdt>
            <w:sdtPr>
              <w:tag w:val="goog_rdk_105"/>
            </w:sdtPr>
            <w:sdtContent>
              <w:ins w:author="Dzung Le" w:id="0" w:date="2023-12-28T21:56:26Z">
                <w:r w:rsidDel="00000000" w:rsidR="00000000" w:rsidRPr="00000000">
                  <w:rPr>
                    <w:rtl w:val="0"/>
                  </w:rPr>
                </w:r>
              </w:ins>
            </w:sdtContent>
          </w:sdt>
        </w:p>
      </w:sdtContent>
    </w:sdt>
    <w:sdt>
      <w:sdtPr>
        <w:tag w:val="goog_rdk_108"/>
      </w:sdtPr>
      <w:sdtContent>
        <w:p w:rsidR="00000000" w:rsidDel="00000000" w:rsidP="00000000" w:rsidRDefault="00000000" w:rsidRPr="00000000" w14:paraId="0000004B">
          <w:pPr>
            <w:rPr>
              <w:ins w:author="Dzung Le" w:id="0" w:date="2023-12-28T21:56:26Z"/>
              <w:b w:val="1"/>
              <w:sz w:val="28"/>
              <w:szCs w:val="28"/>
            </w:rPr>
          </w:pPr>
          <w:sdt>
            <w:sdtPr>
              <w:tag w:val="goog_rdk_107"/>
            </w:sdtPr>
            <w:sdtContent>
              <w:ins w:author="Dzung Le" w:id="0" w:date="2023-12-28T21:56:26Z">
                <w:r w:rsidDel="00000000" w:rsidR="00000000" w:rsidRPr="00000000">
                  <w:rPr>
                    <w:b w:val="1"/>
                    <w:sz w:val="28"/>
                    <w:szCs w:val="28"/>
                    <w:rtl w:val="0"/>
                  </w:rPr>
                  <w:t xml:space="preserve">         CONSTRAINT pk_nhanvien PRIMARY KEY (manv)</w:t>
                </w:r>
              </w:ins>
            </w:sdtContent>
          </w:sdt>
        </w:p>
      </w:sdtContent>
    </w:sdt>
    <w:sdt>
      <w:sdtPr>
        <w:tag w:val="goog_rdk_110"/>
      </w:sdtPr>
      <w:sdtContent>
        <w:p w:rsidR="00000000" w:rsidDel="00000000" w:rsidP="00000000" w:rsidRDefault="00000000" w:rsidRPr="00000000" w14:paraId="0000004C">
          <w:pPr>
            <w:rPr>
              <w:ins w:author="Dzung Le" w:id="0" w:date="2023-12-28T21:56:26Z"/>
              <w:b w:val="1"/>
              <w:sz w:val="28"/>
              <w:szCs w:val="28"/>
            </w:rPr>
          </w:pPr>
          <w:sdt>
            <w:sdtPr>
              <w:tag w:val="goog_rdk_109"/>
            </w:sdtPr>
            <w:sdtContent>
              <w:ins w:author="Dzung Le" w:id="0" w:date="2023-12-28T21:56:26Z">
                <w:r w:rsidDel="00000000" w:rsidR="00000000" w:rsidRPr="00000000">
                  <w:rPr>
                    <w:b w:val="1"/>
                    <w:sz w:val="28"/>
                    <w:szCs w:val="28"/>
                    <w:rtl w:val="0"/>
                  </w:rPr>
                  <w:t xml:space="preserve">);</w:t>
                </w:r>
              </w:ins>
            </w:sdtContent>
          </w:sdt>
        </w:p>
      </w:sdtContent>
    </w:sdt>
    <w:sdt>
      <w:sdtPr>
        <w:tag w:val="goog_rdk_112"/>
      </w:sdtPr>
      <w:sdtContent>
        <w:p w:rsidR="00000000" w:rsidDel="00000000" w:rsidP="00000000" w:rsidRDefault="00000000" w:rsidRPr="00000000" w14:paraId="0000004D">
          <w:pPr>
            <w:rPr>
              <w:ins w:author="Dzung Le" w:id="0" w:date="2023-12-28T21:56:26Z"/>
              <w:b w:val="1"/>
              <w:sz w:val="28"/>
              <w:szCs w:val="28"/>
            </w:rPr>
          </w:pPr>
          <w:sdt>
            <w:sdtPr>
              <w:tag w:val="goog_rdk_111"/>
            </w:sdtPr>
            <w:sdtContent>
              <w:ins w:author="Dzung Le" w:id="0" w:date="2023-12-28T21:56:26Z">
                <w:r w:rsidDel="00000000" w:rsidR="00000000" w:rsidRPr="00000000">
                  <w:rPr>
                    <w:rtl w:val="0"/>
                  </w:rPr>
                </w:r>
              </w:ins>
            </w:sdtContent>
          </w:sdt>
        </w:p>
      </w:sdtContent>
    </w:sdt>
    <w:sdt>
      <w:sdtPr>
        <w:tag w:val="goog_rdk_114"/>
      </w:sdtPr>
      <w:sdtContent>
        <w:p w:rsidR="00000000" w:rsidDel="00000000" w:rsidP="00000000" w:rsidRDefault="00000000" w:rsidRPr="00000000" w14:paraId="0000004E">
          <w:pPr>
            <w:rPr>
              <w:ins w:author="Dzung Le" w:id="0" w:date="2023-12-28T21:56:26Z"/>
              <w:b w:val="1"/>
              <w:sz w:val="28"/>
              <w:szCs w:val="28"/>
            </w:rPr>
          </w:pPr>
          <w:sdt>
            <w:sdtPr>
              <w:tag w:val="goog_rdk_113"/>
            </w:sdtPr>
            <w:sdtContent>
              <w:ins w:author="Dzung Le" w:id="0" w:date="2023-12-28T21:56:26Z">
                <w:r w:rsidDel="00000000" w:rsidR="00000000" w:rsidRPr="00000000">
                  <w:rPr>
                    <w:b w:val="1"/>
                    <w:sz w:val="28"/>
                    <w:szCs w:val="28"/>
                    <w:rtl w:val="0"/>
                  </w:rPr>
                  <w:t xml:space="preserve">-- command to create 'dean' state for database, primary key = mada —</w:t>
                </w:r>
              </w:ins>
            </w:sdtContent>
          </w:sdt>
        </w:p>
      </w:sdtContent>
    </w:sdt>
    <w:sdt>
      <w:sdtPr>
        <w:tag w:val="goog_rdk_116"/>
      </w:sdtPr>
      <w:sdtContent>
        <w:p w:rsidR="00000000" w:rsidDel="00000000" w:rsidP="00000000" w:rsidRDefault="00000000" w:rsidRPr="00000000" w14:paraId="0000004F">
          <w:pPr>
            <w:rPr>
              <w:ins w:author="Dzung Le" w:id="0" w:date="2023-12-28T21:56:26Z"/>
              <w:b w:val="1"/>
              <w:sz w:val="28"/>
              <w:szCs w:val="28"/>
            </w:rPr>
          </w:pPr>
          <w:sdt>
            <w:sdtPr>
              <w:tag w:val="goog_rdk_115"/>
            </w:sdtPr>
            <w:sdtContent>
              <w:ins w:author="Dzung Le" w:id="0" w:date="2023-12-28T21:56:26Z">
                <w:r w:rsidDel="00000000" w:rsidR="00000000" w:rsidRPr="00000000">
                  <w:rPr>
                    <w:rtl w:val="0"/>
                  </w:rPr>
                </w:r>
              </w:ins>
            </w:sdtContent>
          </w:sdt>
        </w:p>
      </w:sdtContent>
    </w:sdt>
    <w:sdt>
      <w:sdtPr>
        <w:tag w:val="goog_rdk_118"/>
      </w:sdtPr>
      <w:sdtContent>
        <w:p w:rsidR="00000000" w:rsidDel="00000000" w:rsidP="00000000" w:rsidRDefault="00000000" w:rsidRPr="00000000" w14:paraId="00000050">
          <w:pPr>
            <w:rPr>
              <w:ins w:author="Dzung Le" w:id="0" w:date="2023-12-28T21:56:26Z"/>
              <w:b w:val="1"/>
              <w:sz w:val="28"/>
              <w:szCs w:val="28"/>
            </w:rPr>
          </w:pPr>
          <w:sdt>
            <w:sdtPr>
              <w:tag w:val="goog_rdk_117"/>
            </w:sdtPr>
            <w:sdtContent>
              <w:ins w:author="Dzung Le" w:id="0" w:date="2023-12-28T21:56:26Z">
                <w:r w:rsidDel="00000000" w:rsidR="00000000" w:rsidRPr="00000000">
                  <w:rPr>
                    <w:b w:val="1"/>
                    <w:sz w:val="28"/>
                    <w:szCs w:val="28"/>
                    <w:rtl w:val="0"/>
                  </w:rPr>
                  <w:t xml:space="preserve">CREAT TABLE quanlynhanvien.dean</w:t>
                </w:r>
              </w:ins>
            </w:sdtContent>
          </w:sdt>
        </w:p>
      </w:sdtContent>
    </w:sdt>
    <w:sdt>
      <w:sdtPr>
        <w:tag w:val="goog_rdk_120"/>
      </w:sdtPr>
      <w:sdtContent>
        <w:p w:rsidR="00000000" w:rsidDel="00000000" w:rsidP="00000000" w:rsidRDefault="00000000" w:rsidRPr="00000000" w14:paraId="00000051">
          <w:pPr>
            <w:rPr>
              <w:ins w:author="Dzung Le" w:id="0" w:date="2023-12-28T21:56:26Z"/>
              <w:b w:val="1"/>
              <w:sz w:val="28"/>
              <w:szCs w:val="28"/>
            </w:rPr>
          </w:pPr>
          <w:sdt>
            <w:sdtPr>
              <w:tag w:val="goog_rdk_119"/>
            </w:sdtPr>
            <w:sdtContent>
              <w:ins w:author="Dzung Le" w:id="0" w:date="2023-12-28T21:56:26Z">
                <w:r w:rsidDel="00000000" w:rsidR="00000000" w:rsidRPr="00000000">
                  <w:rPr>
                    <w:b w:val="1"/>
                    <w:sz w:val="28"/>
                    <w:szCs w:val="28"/>
                    <w:rtl w:val="0"/>
                  </w:rPr>
                  <w:t xml:space="preserve">(</w:t>
                </w:r>
              </w:ins>
            </w:sdtContent>
          </w:sdt>
        </w:p>
      </w:sdtContent>
    </w:sdt>
    <w:sdt>
      <w:sdtPr>
        <w:tag w:val="goog_rdk_122"/>
      </w:sdtPr>
      <w:sdtContent>
        <w:p w:rsidR="00000000" w:rsidDel="00000000" w:rsidP="00000000" w:rsidRDefault="00000000" w:rsidRPr="00000000" w14:paraId="00000052">
          <w:pPr>
            <w:rPr>
              <w:ins w:author="Dzung Le" w:id="0" w:date="2023-12-28T21:56:26Z"/>
              <w:b w:val="1"/>
              <w:sz w:val="28"/>
              <w:szCs w:val="28"/>
            </w:rPr>
          </w:pPr>
          <w:sdt>
            <w:sdtPr>
              <w:tag w:val="goog_rdk_121"/>
            </w:sdtPr>
            <w:sdtContent>
              <w:ins w:author="Dzung Le" w:id="0" w:date="2023-12-28T21:56:26Z">
                <w:r w:rsidDel="00000000" w:rsidR="00000000" w:rsidRPr="00000000">
                  <w:rPr>
                    <w:b w:val="1"/>
                    <w:sz w:val="28"/>
                    <w:szCs w:val="28"/>
                    <w:rtl w:val="0"/>
                  </w:rPr>
                  <w:t xml:space="preserve">         tenda varchar(100),</w:t>
                </w:r>
              </w:ins>
            </w:sdtContent>
          </w:sdt>
        </w:p>
      </w:sdtContent>
    </w:sdt>
    <w:sdt>
      <w:sdtPr>
        <w:tag w:val="goog_rdk_124"/>
      </w:sdtPr>
      <w:sdtContent>
        <w:p w:rsidR="00000000" w:rsidDel="00000000" w:rsidP="00000000" w:rsidRDefault="00000000" w:rsidRPr="00000000" w14:paraId="00000053">
          <w:pPr>
            <w:rPr>
              <w:ins w:author="Dzung Le" w:id="0" w:date="2023-12-28T21:56:26Z"/>
              <w:b w:val="1"/>
              <w:sz w:val="28"/>
              <w:szCs w:val="28"/>
            </w:rPr>
          </w:pPr>
          <w:sdt>
            <w:sdtPr>
              <w:tag w:val="goog_rdk_123"/>
            </w:sdtPr>
            <w:sdtContent>
              <w:ins w:author="Dzung Le" w:id="0" w:date="2023-12-28T21:56:26Z">
                <w:r w:rsidDel="00000000" w:rsidR="00000000" w:rsidRPr="00000000">
                  <w:rPr>
                    <w:b w:val="1"/>
                    <w:sz w:val="28"/>
                    <w:szCs w:val="28"/>
                    <w:rtl w:val="0"/>
                  </w:rPr>
                  <w:t xml:space="preserve">         mada int,</w:t>
                </w:r>
              </w:ins>
            </w:sdtContent>
          </w:sdt>
        </w:p>
      </w:sdtContent>
    </w:sdt>
    <w:sdt>
      <w:sdtPr>
        <w:tag w:val="goog_rdk_126"/>
      </w:sdtPr>
      <w:sdtContent>
        <w:p w:rsidR="00000000" w:rsidDel="00000000" w:rsidP="00000000" w:rsidRDefault="00000000" w:rsidRPr="00000000" w14:paraId="00000054">
          <w:pPr>
            <w:rPr>
              <w:ins w:author="Dzung Le" w:id="0" w:date="2023-12-28T21:56:26Z"/>
              <w:b w:val="1"/>
              <w:sz w:val="28"/>
              <w:szCs w:val="28"/>
            </w:rPr>
          </w:pPr>
          <w:sdt>
            <w:sdtPr>
              <w:tag w:val="goog_rdk_125"/>
            </w:sdtPr>
            <w:sdtContent>
              <w:ins w:author="Dzung Le" w:id="0" w:date="2023-12-28T21:56:26Z">
                <w:r w:rsidDel="00000000" w:rsidR="00000000" w:rsidRPr="00000000">
                  <w:rPr>
                    <w:b w:val="1"/>
                    <w:sz w:val="28"/>
                    <w:szCs w:val="28"/>
                    <w:rtl w:val="0"/>
                  </w:rPr>
                  <w:t xml:space="preserve">         ddiem_da varchar(50),</w:t>
                </w:r>
              </w:ins>
            </w:sdtContent>
          </w:sdt>
        </w:p>
      </w:sdtContent>
    </w:sdt>
    <w:sdt>
      <w:sdtPr>
        <w:tag w:val="goog_rdk_128"/>
      </w:sdtPr>
      <w:sdtContent>
        <w:p w:rsidR="00000000" w:rsidDel="00000000" w:rsidP="00000000" w:rsidRDefault="00000000" w:rsidRPr="00000000" w14:paraId="00000055">
          <w:pPr>
            <w:rPr>
              <w:ins w:author="Dzung Le" w:id="0" w:date="2023-12-28T21:56:26Z"/>
              <w:b w:val="1"/>
              <w:sz w:val="28"/>
              <w:szCs w:val="28"/>
            </w:rPr>
          </w:pPr>
          <w:sdt>
            <w:sdtPr>
              <w:tag w:val="goog_rdk_127"/>
            </w:sdtPr>
            <w:sdtContent>
              <w:ins w:author="Dzung Le" w:id="0" w:date="2023-12-28T21:56:26Z">
                <w:r w:rsidDel="00000000" w:rsidR="00000000" w:rsidRPr="00000000">
                  <w:rPr>
                    <w:b w:val="1"/>
                    <w:sz w:val="28"/>
                    <w:szCs w:val="28"/>
                    <w:rtl w:val="0"/>
                  </w:rPr>
                  <w:t xml:space="preserve">         Phong int,</w:t>
                </w:r>
              </w:ins>
            </w:sdtContent>
          </w:sdt>
        </w:p>
      </w:sdtContent>
    </w:sdt>
    <w:sdt>
      <w:sdtPr>
        <w:tag w:val="goog_rdk_130"/>
      </w:sdtPr>
      <w:sdtContent>
        <w:p w:rsidR="00000000" w:rsidDel="00000000" w:rsidP="00000000" w:rsidRDefault="00000000" w:rsidRPr="00000000" w14:paraId="00000056">
          <w:pPr>
            <w:rPr>
              <w:ins w:author="Dzung Le" w:id="0" w:date="2023-12-28T21:56:26Z"/>
              <w:b w:val="1"/>
              <w:sz w:val="28"/>
              <w:szCs w:val="28"/>
            </w:rPr>
          </w:pPr>
          <w:sdt>
            <w:sdtPr>
              <w:tag w:val="goog_rdk_129"/>
            </w:sdtPr>
            <w:sdtContent>
              <w:ins w:author="Dzung Le" w:id="0" w:date="2023-12-28T21:56:26Z">
                <w:r w:rsidDel="00000000" w:rsidR="00000000" w:rsidRPr="00000000">
                  <w:rPr>
                    <w:rtl w:val="0"/>
                  </w:rPr>
                </w:r>
              </w:ins>
            </w:sdtContent>
          </w:sdt>
        </w:p>
      </w:sdtContent>
    </w:sdt>
    <w:sdt>
      <w:sdtPr>
        <w:tag w:val="goog_rdk_132"/>
      </w:sdtPr>
      <w:sdtContent>
        <w:p w:rsidR="00000000" w:rsidDel="00000000" w:rsidP="00000000" w:rsidRDefault="00000000" w:rsidRPr="00000000" w14:paraId="00000057">
          <w:pPr>
            <w:rPr>
              <w:ins w:author="Dzung Le" w:id="0" w:date="2023-12-28T21:56:26Z"/>
              <w:b w:val="1"/>
              <w:sz w:val="28"/>
              <w:szCs w:val="28"/>
            </w:rPr>
          </w:pPr>
          <w:sdt>
            <w:sdtPr>
              <w:tag w:val="goog_rdk_131"/>
            </w:sdtPr>
            <w:sdtContent>
              <w:ins w:author="Dzung Le" w:id="0" w:date="2023-12-28T21:56:26Z">
                <w:r w:rsidDel="00000000" w:rsidR="00000000" w:rsidRPr="00000000">
                  <w:rPr>
                    <w:b w:val="1"/>
                    <w:sz w:val="28"/>
                    <w:szCs w:val="28"/>
                    <w:rtl w:val="0"/>
                  </w:rPr>
                  <w:t xml:space="preserve">         CONSTRAINT pk_dean PRIMARY KEY (mada)</w:t>
                </w:r>
              </w:ins>
            </w:sdtContent>
          </w:sdt>
        </w:p>
      </w:sdtContent>
    </w:sdt>
    <w:sdt>
      <w:sdtPr>
        <w:tag w:val="goog_rdk_134"/>
      </w:sdtPr>
      <w:sdtContent>
        <w:p w:rsidR="00000000" w:rsidDel="00000000" w:rsidP="00000000" w:rsidRDefault="00000000" w:rsidRPr="00000000" w14:paraId="00000058">
          <w:pPr>
            <w:rPr>
              <w:ins w:author="Dzung Le" w:id="0" w:date="2023-12-28T21:56:26Z"/>
              <w:b w:val="1"/>
              <w:sz w:val="28"/>
              <w:szCs w:val="28"/>
            </w:rPr>
          </w:pPr>
          <w:sdt>
            <w:sdtPr>
              <w:tag w:val="goog_rdk_133"/>
            </w:sdtPr>
            <w:sdtContent>
              <w:ins w:author="Dzung Le" w:id="0" w:date="2023-12-28T21:56:26Z">
                <w:r w:rsidDel="00000000" w:rsidR="00000000" w:rsidRPr="00000000">
                  <w:rPr>
                    <w:rtl w:val="0"/>
                  </w:rPr>
                </w:r>
              </w:ins>
            </w:sdtContent>
          </w:sdt>
        </w:p>
      </w:sdtContent>
    </w:sdt>
    <w:sdt>
      <w:sdtPr>
        <w:tag w:val="goog_rdk_136"/>
      </w:sdtPr>
      <w:sdtContent>
        <w:p w:rsidR="00000000" w:rsidDel="00000000" w:rsidP="00000000" w:rsidRDefault="00000000" w:rsidRPr="00000000" w14:paraId="00000059">
          <w:pPr>
            <w:rPr>
              <w:ins w:author="Dzung Le" w:id="0" w:date="2023-12-28T21:56:26Z"/>
              <w:b w:val="1"/>
              <w:sz w:val="28"/>
              <w:szCs w:val="28"/>
            </w:rPr>
          </w:pPr>
          <w:sdt>
            <w:sdtPr>
              <w:tag w:val="goog_rdk_135"/>
            </w:sdtPr>
            <w:sdtContent>
              <w:ins w:author="Dzung Le" w:id="0" w:date="2023-12-28T21:56:26Z">
                <w:r w:rsidDel="00000000" w:rsidR="00000000" w:rsidRPr="00000000">
                  <w:rPr>
                    <w:b w:val="1"/>
                    <w:sz w:val="28"/>
                    <w:szCs w:val="28"/>
                    <w:rtl w:val="0"/>
                  </w:rPr>
                  <w:t xml:space="preserve">);</w:t>
                </w:r>
              </w:ins>
            </w:sdtContent>
          </w:sdt>
        </w:p>
      </w:sdtContent>
    </w:sdt>
    <w:sdt>
      <w:sdtPr>
        <w:tag w:val="goog_rdk_138"/>
      </w:sdtPr>
      <w:sdtContent>
        <w:p w:rsidR="00000000" w:rsidDel="00000000" w:rsidP="00000000" w:rsidRDefault="00000000" w:rsidRPr="00000000" w14:paraId="0000005A">
          <w:pPr>
            <w:rPr>
              <w:ins w:author="Dzung Le" w:id="0" w:date="2023-12-28T21:56:26Z"/>
              <w:b w:val="1"/>
              <w:sz w:val="28"/>
              <w:szCs w:val="28"/>
            </w:rPr>
          </w:pPr>
          <w:sdt>
            <w:sdtPr>
              <w:tag w:val="goog_rdk_137"/>
            </w:sdtPr>
            <w:sdtContent>
              <w:ins w:author="Dzung Le" w:id="0" w:date="2023-12-28T21:56:26Z">
                <w:r w:rsidDel="00000000" w:rsidR="00000000" w:rsidRPr="00000000">
                  <w:rPr>
                    <w:rtl w:val="0"/>
                  </w:rPr>
                </w:r>
              </w:ins>
            </w:sdtContent>
          </w:sdt>
        </w:p>
      </w:sdtContent>
    </w:sdt>
    <w:sdt>
      <w:sdtPr>
        <w:tag w:val="goog_rdk_140"/>
      </w:sdtPr>
      <w:sdtContent>
        <w:p w:rsidR="00000000" w:rsidDel="00000000" w:rsidP="00000000" w:rsidRDefault="00000000" w:rsidRPr="00000000" w14:paraId="0000005B">
          <w:pPr>
            <w:rPr>
              <w:ins w:author="Dzung Le" w:id="0" w:date="2023-12-28T21:56:26Z"/>
              <w:b w:val="1"/>
              <w:sz w:val="28"/>
              <w:szCs w:val="28"/>
            </w:rPr>
          </w:pPr>
          <w:sdt>
            <w:sdtPr>
              <w:tag w:val="goog_rdk_139"/>
            </w:sdtPr>
            <w:sdtContent>
              <w:ins w:author="Dzung Le" w:id="0" w:date="2023-12-28T21:56:26Z">
                <w:r w:rsidDel="00000000" w:rsidR="00000000" w:rsidRPr="00000000">
                  <w:rPr>
                    <w:b w:val="1"/>
                    <w:sz w:val="28"/>
                    <w:szCs w:val="28"/>
                    <w:rtl w:val="0"/>
                  </w:rPr>
                  <w:t xml:space="preserve">-- command to create table 'thannhan' for database, primary key = ma_nvien, tentn </w:t>
                </w:r>
              </w:ins>
            </w:sdtContent>
          </w:sdt>
        </w:p>
      </w:sdtContent>
    </w:sdt>
    <w:sdt>
      <w:sdtPr>
        <w:tag w:val="goog_rdk_142"/>
      </w:sdtPr>
      <w:sdtContent>
        <w:p w:rsidR="00000000" w:rsidDel="00000000" w:rsidP="00000000" w:rsidRDefault="00000000" w:rsidRPr="00000000" w14:paraId="0000005C">
          <w:pPr>
            <w:rPr>
              <w:ins w:author="Dzung Le" w:id="0" w:date="2023-12-28T21:56:26Z"/>
              <w:b w:val="1"/>
              <w:sz w:val="28"/>
              <w:szCs w:val="28"/>
            </w:rPr>
          </w:pPr>
          <w:sdt>
            <w:sdtPr>
              <w:tag w:val="goog_rdk_141"/>
            </w:sdtPr>
            <w:sdtContent>
              <w:ins w:author="Dzung Le" w:id="0" w:date="2023-12-28T21:56:26Z">
                <w:r w:rsidDel="00000000" w:rsidR="00000000" w:rsidRPr="00000000">
                  <w:rPr>
                    <w:b w:val="1"/>
                    <w:sz w:val="28"/>
                    <w:szCs w:val="28"/>
                    <w:rtl w:val="0"/>
                  </w:rPr>
                  <w:t xml:space="preserve">—</w:t>
                </w:r>
              </w:ins>
            </w:sdtContent>
          </w:sdt>
        </w:p>
      </w:sdtContent>
    </w:sdt>
    <w:sdt>
      <w:sdtPr>
        <w:tag w:val="goog_rdk_144"/>
      </w:sdtPr>
      <w:sdtContent>
        <w:p w:rsidR="00000000" w:rsidDel="00000000" w:rsidP="00000000" w:rsidRDefault="00000000" w:rsidRPr="00000000" w14:paraId="0000005D">
          <w:pPr>
            <w:rPr>
              <w:ins w:author="Dzung Le" w:id="0" w:date="2023-12-28T21:56:26Z"/>
              <w:b w:val="1"/>
              <w:sz w:val="28"/>
              <w:szCs w:val="28"/>
            </w:rPr>
          </w:pPr>
          <w:sdt>
            <w:sdtPr>
              <w:tag w:val="goog_rdk_143"/>
            </w:sdtPr>
            <w:sdtContent>
              <w:ins w:author="Dzung Le" w:id="0" w:date="2023-12-28T21:56:26Z">
                <w:r w:rsidDel="00000000" w:rsidR="00000000" w:rsidRPr="00000000">
                  <w:rPr>
                    <w:b w:val="1"/>
                    <w:sz w:val="28"/>
                    <w:szCs w:val="28"/>
                    <w:rtl w:val="0"/>
                  </w:rPr>
                  <w:t xml:space="preserve">CREAT TABLE quanlynhanvien.thannhan</w:t>
                </w:r>
              </w:ins>
            </w:sdtContent>
          </w:sdt>
        </w:p>
      </w:sdtContent>
    </w:sdt>
    <w:sdt>
      <w:sdtPr>
        <w:tag w:val="goog_rdk_146"/>
      </w:sdtPr>
      <w:sdtContent>
        <w:p w:rsidR="00000000" w:rsidDel="00000000" w:rsidP="00000000" w:rsidRDefault="00000000" w:rsidRPr="00000000" w14:paraId="0000005E">
          <w:pPr>
            <w:rPr>
              <w:ins w:author="Dzung Le" w:id="0" w:date="2023-12-28T21:56:26Z"/>
              <w:b w:val="1"/>
              <w:sz w:val="28"/>
              <w:szCs w:val="28"/>
            </w:rPr>
          </w:pPr>
          <w:sdt>
            <w:sdtPr>
              <w:tag w:val="goog_rdk_145"/>
            </w:sdtPr>
            <w:sdtContent>
              <w:ins w:author="Dzung Le" w:id="0" w:date="2023-12-28T21:56:26Z">
                <w:r w:rsidDel="00000000" w:rsidR="00000000" w:rsidRPr="00000000">
                  <w:rPr>
                    <w:b w:val="1"/>
                    <w:sz w:val="28"/>
                    <w:szCs w:val="28"/>
                    <w:rtl w:val="0"/>
                  </w:rPr>
                  <w:t xml:space="preserve">(</w:t>
                </w:r>
              </w:ins>
            </w:sdtContent>
          </w:sdt>
        </w:p>
      </w:sdtContent>
    </w:sdt>
    <w:sdt>
      <w:sdtPr>
        <w:tag w:val="goog_rdk_148"/>
      </w:sdtPr>
      <w:sdtContent>
        <w:p w:rsidR="00000000" w:rsidDel="00000000" w:rsidP="00000000" w:rsidRDefault="00000000" w:rsidRPr="00000000" w14:paraId="0000005F">
          <w:pPr>
            <w:rPr>
              <w:ins w:author="Dzung Le" w:id="0" w:date="2023-12-28T21:56:26Z"/>
              <w:b w:val="1"/>
              <w:sz w:val="28"/>
              <w:szCs w:val="28"/>
            </w:rPr>
          </w:pPr>
          <w:sdt>
            <w:sdtPr>
              <w:tag w:val="goog_rdk_147"/>
            </w:sdtPr>
            <w:sdtContent>
              <w:ins w:author="Dzung Le" w:id="0" w:date="2023-12-28T21:56:26Z">
                <w:r w:rsidDel="00000000" w:rsidR="00000000" w:rsidRPr="00000000">
                  <w:rPr>
                    <w:b w:val="1"/>
                    <w:sz w:val="28"/>
                    <w:szCs w:val="28"/>
                    <w:rtl w:val="0"/>
                  </w:rPr>
                  <w:t xml:space="preserve">         ma_nvien varchar(9),</w:t>
                </w:r>
              </w:ins>
            </w:sdtContent>
          </w:sdt>
        </w:p>
      </w:sdtContent>
    </w:sdt>
    <w:sdt>
      <w:sdtPr>
        <w:tag w:val="goog_rdk_150"/>
      </w:sdtPr>
      <w:sdtContent>
        <w:p w:rsidR="00000000" w:rsidDel="00000000" w:rsidP="00000000" w:rsidRDefault="00000000" w:rsidRPr="00000000" w14:paraId="00000060">
          <w:pPr>
            <w:rPr>
              <w:ins w:author="Dzung Le" w:id="0" w:date="2023-12-28T21:56:26Z"/>
              <w:b w:val="1"/>
              <w:sz w:val="28"/>
              <w:szCs w:val="28"/>
            </w:rPr>
          </w:pPr>
          <w:sdt>
            <w:sdtPr>
              <w:tag w:val="goog_rdk_149"/>
            </w:sdtPr>
            <w:sdtContent>
              <w:ins w:author="Dzung Le" w:id="0" w:date="2023-12-28T21:56:26Z">
                <w:r w:rsidDel="00000000" w:rsidR="00000000" w:rsidRPr="00000000">
                  <w:rPr>
                    <w:b w:val="1"/>
                    <w:sz w:val="28"/>
                    <w:szCs w:val="28"/>
                    <w:rtl w:val="0"/>
                  </w:rPr>
                  <w:t xml:space="preserve">         tentn varchar(50),</w:t>
                </w:r>
              </w:ins>
            </w:sdtContent>
          </w:sdt>
        </w:p>
      </w:sdtContent>
    </w:sdt>
    <w:sdt>
      <w:sdtPr>
        <w:tag w:val="goog_rdk_152"/>
      </w:sdtPr>
      <w:sdtContent>
        <w:p w:rsidR="00000000" w:rsidDel="00000000" w:rsidP="00000000" w:rsidRDefault="00000000" w:rsidRPr="00000000" w14:paraId="00000061">
          <w:pPr>
            <w:rPr>
              <w:ins w:author="Dzung Le" w:id="0" w:date="2023-12-28T21:56:26Z"/>
              <w:b w:val="1"/>
              <w:sz w:val="28"/>
              <w:szCs w:val="28"/>
            </w:rPr>
          </w:pPr>
          <w:sdt>
            <w:sdtPr>
              <w:tag w:val="goog_rdk_151"/>
            </w:sdtPr>
            <w:sdtContent>
              <w:ins w:author="Dzung Le" w:id="0" w:date="2023-12-28T21:56:26Z">
                <w:r w:rsidDel="00000000" w:rsidR="00000000" w:rsidRPr="00000000">
                  <w:rPr>
                    <w:b w:val="1"/>
                    <w:sz w:val="28"/>
                    <w:szCs w:val="28"/>
                    <w:rtl w:val="0"/>
                  </w:rPr>
                  <w:t xml:space="preserve">         fade varchar(3),</w:t>
                </w:r>
              </w:ins>
            </w:sdtContent>
          </w:sdt>
        </w:p>
      </w:sdtContent>
    </w:sdt>
    <w:sdt>
      <w:sdtPr>
        <w:tag w:val="goog_rdk_154"/>
      </w:sdtPr>
      <w:sdtContent>
        <w:p w:rsidR="00000000" w:rsidDel="00000000" w:rsidP="00000000" w:rsidRDefault="00000000" w:rsidRPr="00000000" w14:paraId="00000062">
          <w:pPr>
            <w:rPr>
              <w:ins w:author="Dzung Le" w:id="0" w:date="2023-12-28T21:56:26Z"/>
              <w:b w:val="1"/>
              <w:sz w:val="28"/>
              <w:szCs w:val="28"/>
            </w:rPr>
          </w:pPr>
          <w:sdt>
            <w:sdtPr>
              <w:tag w:val="goog_rdk_153"/>
            </w:sdtPr>
            <w:sdtContent>
              <w:ins w:author="Dzung Le" w:id="0" w:date="2023-12-28T21:56:26Z">
                <w:r w:rsidDel="00000000" w:rsidR="00000000" w:rsidRPr="00000000">
                  <w:rPr>
                    <w:b w:val="1"/>
                    <w:sz w:val="28"/>
                    <w:szCs w:val="28"/>
                    <w:rtl w:val="0"/>
                  </w:rPr>
                  <w:t xml:space="preserve">         ngsinh date,</w:t>
                </w:r>
              </w:ins>
            </w:sdtContent>
          </w:sdt>
        </w:p>
      </w:sdtContent>
    </w:sdt>
    <w:sdt>
      <w:sdtPr>
        <w:tag w:val="goog_rdk_156"/>
      </w:sdtPr>
      <w:sdtContent>
        <w:p w:rsidR="00000000" w:rsidDel="00000000" w:rsidP="00000000" w:rsidRDefault="00000000" w:rsidRPr="00000000" w14:paraId="00000063">
          <w:pPr>
            <w:rPr>
              <w:ins w:author="Dzung Le" w:id="0" w:date="2023-12-28T21:56:26Z"/>
              <w:b w:val="1"/>
              <w:sz w:val="28"/>
              <w:szCs w:val="28"/>
            </w:rPr>
          </w:pPr>
          <w:sdt>
            <w:sdtPr>
              <w:tag w:val="goog_rdk_155"/>
            </w:sdtPr>
            <w:sdtContent>
              <w:ins w:author="Dzung Le" w:id="0" w:date="2023-12-28T21:56:26Z">
                <w:r w:rsidDel="00000000" w:rsidR="00000000" w:rsidRPr="00000000">
                  <w:rPr>
                    <w:b w:val="1"/>
                    <w:sz w:val="28"/>
                    <w:szCs w:val="28"/>
                    <w:rtl w:val="0"/>
                  </w:rPr>
                  <w:t xml:space="preserve">         arounde varchar(20),</w:t>
                </w:r>
              </w:ins>
            </w:sdtContent>
          </w:sdt>
        </w:p>
      </w:sdtContent>
    </w:sdt>
    <w:sdt>
      <w:sdtPr>
        <w:tag w:val="goog_rdk_158"/>
      </w:sdtPr>
      <w:sdtContent>
        <w:p w:rsidR="00000000" w:rsidDel="00000000" w:rsidP="00000000" w:rsidRDefault="00000000" w:rsidRPr="00000000" w14:paraId="00000064">
          <w:pPr>
            <w:rPr>
              <w:ins w:author="Dzung Le" w:id="0" w:date="2023-12-28T21:56:26Z"/>
              <w:b w:val="1"/>
              <w:sz w:val="28"/>
              <w:szCs w:val="28"/>
            </w:rPr>
          </w:pPr>
          <w:sdt>
            <w:sdtPr>
              <w:tag w:val="goog_rdk_157"/>
            </w:sdtPr>
            <w:sdtContent>
              <w:ins w:author="Dzung Le" w:id="0" w:date="2023-12-28T21:56:26Z">
                <w:r w:rsidDel="00000000" w:rsidR="00000000" w:rsidRPr="00000000">
                  <w:rPr>
                    <w:rtl w:val="0"/>
                  </w:rPr>
                </w:r>
              </w:ins>
            </w:sdtContent>
          </w:sdt>
        </w:p>
      </w:sdtContent>
    </w:sdt>
    <w:sdt>
      <w:sdtPr>
        <w:tag w:val="goog_rdk_160"/>
      </w:sdtPr>
      <w:sdtContent>
        <w:p w:rsidR="00000000" w:rsidDel="00000000" w:rsidP="00000000" w:rsidRDefault="00000000" w:rsidRPr="00000000" w14:paraId="00000065">
          <w:pPr>
            <w:rPr>
              <w:ins w:author="Dzung Le" w:id="0" w:date="2023-12-28T21:56:26Z"/>
              <w:b w:val="1"/>
              <w:sz w:val="28"/>
              <w:szCs w:val="28"/>
            </w:rPr>
          </w:pPr>
          <w:sdt>
            <w:sdtPr>
              <w:tag w:val="goog_rdk_159"/>
            </w:sdtPr>
            <w:sdtContent>
              <w:ins w:author="Dzung Le" w:id="0" w:date="2023-12-28T21:56:26Z">
                <w:r w:rsidDel="00000000" w:rsidR="00000000" w:rsidRPr="00000000">
                  <w:rPr>
                    <w:b w:val="1"/>
                    <w:sz w:val="28"/>
                    <w:szCs w:val="28"/>
                    <w:rtl w:val="0"/>
                  </w:rPr>
                  <w:t xml:space="preserve">         CONSTRAINT pk_thannhan PRIMARY KEY (ma_nvien, tentn)</w:t>
                </w:r>
              </w:ins>
            </w:sdtContent>
          </w:sdt>
        </w:p>
      </w:sdtContent>
    </w:sdt>
    <w:sdt>
      <w:sdtPr>
        <w:tag w:val="goog_rdk_162"/>
      </w:sdtPr>
      <w:sdtContent>
        <w:p w:rsidR="00000000" w:rsidDel="00000000" w:rsidP="00000000" w:rsidRDefault="00000000" w:rsidRPr="00000000" w14:paraId="00000066">
          <w:pPr>
            <w:rPr>
              <w:ins w:author="Dzung Le" w:id="0" w:date="2023-12-28T21:56:26Z"/>
              <w:b w:val="1"/>
              <w:sz w:val="28"/>
              <w:szCs w:val="28"/>
            </w:rPr>
          </w:pPr>
          <w:sdt>
            <w:sdtPr>
              <w:tag w:val="goog_rdk_161"/>
            </w:sdtPr>
            <w:sdtContent>
              <w:ins w:author="Dzung Le" w:id="0" w:date="2023-12-28T21:56:26Z">
                <w:r w:rsidDel="00000000" w:rsidR="00000000" w:rsidRPr="00000000">
                  <w:rPr>
                    <w:rtl w:val="0"/>
                  </w:rPr>
                </w:r>
              </w:ins>
            </w:sdtContent>
          </w:sdt>
        </w:p>
      </w:sdtContent>
    </w:sdt>
    <w:sdt>
      <w:sdtPr>
        <w:tag w:val="goog_rdk_164"/>
      </w:sdtPr>
      <w:sdtContent>
        <w:p w:rsidR="00000000" w:rsidDel="00000000" w:rsidP="00000000" w:rsidRDefault="00000000" w:rsidRPr="00000000" w14:paraId="00000067">
          <w:pPr>
            <w:rPr>
              <w:ins w:author="Dzung Le" w:id="0" w:date="2023-12-28T21:56:26Z"/>
              <w:b w:val="1"/>
              <w:sz w:val="28"/>
              <w:szCs w:val="28"/>
            </w:rPr>
          </w:pPr>
          <w:sdt>
            <w:sdtPr>
              <w:tag w:val="goog_rdk_163"/>
            </w:sdtPr>
            <w:sdtContent>
              <w:ins w:author="Dzung Le" w:id="0" w:date="2023-12-28T21:56:26Z">
                <w:r w:rsidDel="00000000" w:rsidR="00000000" w:rsidRPr="00000000">
                  <w:rPr>
                    <w:b w:val="1"/>
                    <w:sz w:val="28"/>
                    <w:szCs w:val="28"/>
                    <w:rtl w:val="0"/>
                  </w:rPr>
                  <w:t xml:space="preserve">);</w:t>
                </w:r>
              </w:ins>
            </w:sdtContent>
          </w:sdt>
        </w:p>
      </w:sdtContent>
    </w:sdt>
    <w:sdt>
      <w:sdtPr>
        <w:tag w:val="goog_rdk_166"/>
      </w:sdtPr>
      <w:sdtContent>
        <w:p w:rsidR="00000000" w:rsidDel="00000000" w:rsidP="00000000" w:rsidRDefault="00000000" w:rsidRPr="00000000" w14:paraId="00000068">
          <w:pPr>
            <w:rPr>
              <w:ins w:author="Dzung Le" w:id="0" w:date="2023-12-28T21:56:26Z"/>
              <w:b w:val="1"/>
              <w:sz w:val="28"/>
              <w:szCs w:val="28"/>
            </w:rPr>
          </w:pPr>
          <w:sdt>
            <w:sdtPr>
              <w:tag w:val="goog_rdk_165"/>
            </w:sdtPr>
            <w:sdtContent>
              <w:ins w:author="Dzung Le" w:id="0" w:date="2023-12-28T21:56:26Z">
                <w:r w:rsidDel="00000000" w:rsidR="00000000" w:rsidRPr="00000000">
                  <w:rPr>
                    <w:rtl w:val="0"/>
                  </w:rPr>
                </w:r>
              </w:ins>
            </w:sdtContent>
          </w:sdt>
        </w:p>
      </w:sdtContent>
    </w:sdt>
    <w:sdt>
      <w:sdtPr>
        <w:tag w:val="goog_rdk_168"/>
      </w:sdtPr>
      <w:sdtContent>
        <w:p w:rsidR="00000000" w:rsidDel="00000000" w:rsidP="00000000" w:rsidRDefault="00000000" w:rsidRPr="00000000" w14:paraId="00000069">
          <w:pPr>
            <w:rPr>
              <w:ins w:author="Dzung Le" w:id="0" w:date="2023-12-28T21:56:26Z"/>
              <w:b w:val="1"/>
              <w:sz w:val="28"/>
              <w:szCs w:val="28"/>
            </w:rPr>
          </w:pPr>
          <w:sdt>
            <w:sdtPr>
              <w:tag w:val="goog_rdk_167"/>
            </w:sdtPr>
            <w:sdtContent>
              <w:ins w:author="Dzung Le" w:id="0" w:date="2023-12-28T21:56:26Z">
                <w:r w:rsidDel="00000000" w:rsidR="00000000" w:rsidRPr="00000000">
                  <w:rPr>
                    <w:b w:val="1"/>
                    <w:sz w:val="28"/>
                    <w:szCs w:val="28"/>
                    <w:rtl w:val="0"/>
                  </w:rPr>
                  <w:t xml:space="preserve">-- command to create table 'phancong' for database, primary key = ma_nvien, soda</w:t>
                </w:r>
              </w:ins>
            </w:sdtContent>
          </w:sdt>
        </w:p>
      </w:sdtContent>
    </w:sdt>
    <w:sdt>
      <w:sdtPr>
        <w:tag w:val="goog_rdk_170"/>
      </w:sdtPr>
      <w:sdtContent>
        <w:p w:rsidR="00000000" w:rsidDel="00000000" w:rsidP="00000000" w:rsidRDefault="00000000" w:rsidRPr="00000000" w14:paraId="0000006A">
          <w:pPr>
            <w:rPr>
              <w:ins w:author="Dzung Le" w:id="0" w:date="2023-12-28T21:56:26Z"/>
              <w:b w:val="1"/>
              <w:sz w:val="28"/>
              <w:szCs w:val="28"/>
            </w:rPr>
          </w:pPr>
          <w:sdt>
            <w:sdtPr>
              <w:tag w:val="goog_rdk_169"/>
            </w:sdtPr>
            <w:sdtContent>
              <w:ins w:author="Dzung Le" w:id="0" w:date="2023-12-28T21:56:26Z">
                <w:r w:rsidDel="00000000" w:rsidR="00000000" w:rsidRPr="00000000">
                  <w:rPr>
                    <w:b w:val="1"/>
                    <w:sz w:val="28"/>
                    <w:szCs w:val="28"/>
                    <w:rtl w:val="0"/>
                  </w:rPr>
                  <w:t xml:space="preserve">—</w:t>
                </w:r>
              </w:ins>
            </w:sdtContent>
          </w:sdt>
        </w:p>
      </w:sdtContent>
    </w:sdt>
    <w:sdt>
      <w:sdtPr>
        <w:tag w:val="goog_rdk_172"/>
      </w:sdtPr>
      <w:sdtContent>
        <w:p w:rsidR="00000000" w:rsidDel="00000000" w:rsidP="00000000" w:rsidRDefault="00000000" w:rsidRPr="00000000" w14:paraId="0000006B">
          <w:pPr>
            <w:rPr>
              <w:ins w:author="Dzung Le" w:id="0" w:date="2023-12-28T21:56:26Z"/>
              <w:b w:val="1"/>
              <w:sz w:val="28"/>
              <w:szCs w:val="28"/>
            </w:rPr>
          </w:pPr>
          <w:sdt>
            <w:sdtPr>
              <w:tag w:val="goog_rdk_171"/>
            </w:sdtPr>
            <w:sdtContent>
              <w:ins w:author="Dzung Le" w:id="0" w:date="2023-12-28T21:56:26Z">
                <w:r w:rsidDel="00000000" w:rsidR="00000000" w:rsidRPr="00000000">
                  <w:rPr>
                    <w:b w:val="1"/>
                    <w:sz w:val="28"/>
                    <w:szCs w:val="28"/>
                    <w:rtl w:val="0"/>
                  </w:rPr>
                  <w:t xml:space="preserve">CREAT TABLE quanlynhanvien.phancong</w:t>
                </w:r>
              </w:ins>
            </w:sdtContent>
          </w:sdt>
        </w:p>
      </w:sdtContent>
    </w:sdt>
    <w:sdt>
      <w:sdtPr>
        <w:tag w:val="goog_rdk_174"/>
      </w:sdtPr>
      <w:sdtContent>
        <w:p w:rsidR="00000000" w:rsidDel="00000000" w:rsidP="00000000" w:rsidRDefault="00000000" w:rsidRPr="00000000" w14:paraId="0000006C">
          <w:pPr>
            <w:rPr>
              <w:ins w:author="Dzung Le" w:id="0" w:date="2023-12-28T21:56:26Z"/>
              <w:b w:val="1"/>
              <w:sz w:val="28"/>
              <w:szCs w:val="28"/>
            </w:rPr>
          </w:pPr>
          <w:sdt>
            <w:sdtPr>
              <w:tag w:val="goog_rdk_173"/>
            </w:sdtPr>
            <w:sdtContent>
              <w:ins w:author="Dzung Le" w:id="0" w:date="2023-12-28T21:56:26Z">
                <w:r w:rsidDel="00000000" w:rsidR="00000000" w:rsidRPr="00000000">
                  <w:rPr>
                    <w:b w:val="1"/>
                    <w:sz w:val="28"/>
                    <w:szCs w:val="28"/>
                    <w:rtl w:val="0"/>
                  </w:rPr>
                  <w:t xml:space="preserve">(</w:t>
                </w:r>
              </w:ins>
            </w:sdtContent>
          </w:sdt>
        </w:p>
      </w:sdtContent>
    </w:sdt>
    <w:sdt>
      <w:sdtPr>
        <w:tag w:val="goog_rdk_176"/>
      </w:sdtPr>
      <w:sdtContent>
        <w:p w:rsidR="00000000" w:rsidDel="00000000" w:rsidP="00000000" w:rsidRDefault="00000000" w:rsidRPr="00000000" w14:paraId="0000006D">
          <w:pPr>
            <w:rPr>
              <w:ins w:author="Dzung Le" w:id="0" w:date="2023-12-28T21:56:26Z"/>
              <w:b w:val="1"/>
              <w:sz w:val="28"/>
              <w:szCs w:val="28"/>
            </w:rPr>
          </w:pPr>
          <w:sdt>
            <w:sdtPr>
              <w:tag w:val="goog_rdk_175"/>
            </w:sdtPr>
            <w:sdtContent>
              <w:ins w:author="Dzung Le" w:id="0" w:date="2023-12-28T21:56:26Z">
                <w:r w:rsidDel="00000000" w:rsidR="00000000" w:rsidRPr="00000000">
                  <w:rPr>
                    <w:b w:val="1"/>
                    <w:sz w:val="28"/>
                    <w:szCs w:val="28"/>
                    <w:rtl w:val="0"/>
                  </w:rPr>
                  <w:t xml:space="preserve">         ma_nvien varchar(9),</w:t>
                </w:r>
              </w:ins>
            </w:sdtContent>
          </w:sdt>
        </w:p>
      </w:sdtContent>
    </w:sdt>
    <w:sdt>
      <w:sdtPr>
        <w:tag w:val="goog_rdk_178"/>
      </w:sdtPr>
      <w:sdtContent>
        <w:p w:rsidR="00000000" w:rsidDel="00000000" w:rsidP="00000000" w:rsidRDefault="00000000" w:rsidRPr="00000000" w14:paraId="0000006E">
          <w:pPr>
            <w:rPr>
              <w:ins w:author="Dzung Le" w:id="0" w:date="2023-12-28T21:56:26Z"/>
              <w:b w:val="1"/>
              <w:sz w:val="28"/>
              <w:szCs w:val="28"/>
            </w:rPr>
          </w:pPr>
          <w:sdt>
            <w:sdtPr>
              <w:tag w:val="goog_rdk_177"/>
            </w:sdtPr>
            <w:sdtContent>
              <w:ins w:author="Dzung Le" w:id="0" w:date="2023-12-28T21:56:26Z">
                <w:r w:rsidDel="00000000" w:rsidR="00000000" w:rsidRPr="00000000">
                  <w:rPr>
                    <w:b w:val="1"/>
                    <w:sz w:val="28"/>
                    <w:szCs w:val="28"/>
                    <w:rtl w:val="0"/>
                  </w:rPr>
                  <w:t xml:space="preserve">         soda int,</w:t>
                </w:r>
              </w:ins>
            </w:sdtContent>
          </w:sdt>
        </w:p>
      </w:sdtContent>
    </w:sdt>
    <w:sdt>
      <w:sdtPr>
        <w:tag w:val="goog_rdk_180"/>
      </w:sdtPr>
      <w:sdtContent>
        <w:p w:rsidR="00000000" w:rsidDel="00000000" w:rsidP="00000000" w:rsidRDefault="00000000" w:rsidRPr="00000000" w14:paraId="0000006F">
          <w:pPr>
            <w:rPr>
              <w:ins w:author="Dzung Le" w:id="0" w:date="2023-12-28T21:56:26Z"/>
              <w:b w:val="1"/>
              <w:sz w:val="28"/>
              <w:szCs w:val="28"/>
            </w:rPr>
          </w:pPr>
          <w:sdt>
            <w:sdtPr>
              <w:tag w:val="goog_rdk_179"/>
            </w:sdtPr>
            <w:sdtContent>
              <w:ins w:author="Dzung Le" w:id="0" w:date="2023-12-28T21:56:26Z">
                <w:r w:rsidDel="00000000" w:rsidR="00000000" w:rsidRPr="00000000">
                  <w:rPr>
                    <w:b w:val="1"/>
                    <w:sz w:val="28"/>
                    <w:szCs w:val="28"/>
                    <w:rtl w:val="0"/>
                  </w:rPr>
                  <w:t xml:space="preserve">         time date,</w:t>
                </w:r>
              </w:ins>
            </w:sdtContent>
          </w:sdt>
        </w:p>
      </w:sdtContent>
    </w:sdt>
    <w:sdt>
      <w:sdtPr>
        <w:tag w:val="goog_rdk_182"/>
      </w:sdtPr>
      <w:sdtContent>
        <w:p w:rsidR="00000000" w:rsidDel="00000000" w:rsidP="00000000" w:rsidRDefault="00000000" w:rsidRPr="00000000" w14:paraId="00000070">
          <w:pPr>
            <w:rPr>
              <w:ins w:author="Dzung Le" w:id="0" w:date="2023-12-28T21:56:26Z"/>
              <w:b w:val="1"/>
              <w:sz w:val="28"/>
              <w:szCs w:val="28"/>
            </w:rPr>
          </w:pPr>
          <w:sdt>
            <w:sdtPr>
              <w:tag w:val="goog_rdk_181"/>
            </w:sdtPr>
            <w:sdtContent>
              <w:ins w:author="Dzung Le" w:id="0" w:date="2023-12-28T21:56:26Z">
                <w:r w:rsidDel="00000000" w:rsidR="00000000" w:rsidRPr="00000000">
                  <w:rPr>
                    <w:rtl w:val="0"/>
                  </w:rPr>
                </w:r>
              </w:ins>
            </w:sdtContent>
          </w:sdt>
        </w:p>
      </w:sdtContent>
    </w:sdt>
    <w:sdt>
      <w:sdtPr>
        <w:tag w:val="goog_rdk_184"/>
      </w:sdtPr>
      <w:sdtContent>
        <w:p w:rsidR="00000000" w:rsidDel="00000000" w:rsidP="00000000" w:rsidRDefault="00000000" w:rsidRPr="00000000" w14:paraId="00000071">
          <w:pPr>
            <w:rPr>
              <w:ins w:author="Dzung Le" w:id="0" w:date="2023-12-28T21:56:26Z"/>
              <w:b w:val="1"/>
              <w:sz w:val="28"/>
              <w:szCs w:val="28"/>
            </w:rPr>
          </w:pPr>
          <w:sdt>
            <w:sdtPr>
              <w:tag w:val="goog_rdk_183"/>
            </w:sdtPr>
            <w:sdtContent>
              <w:ins w:author="Dzung Le" w:id="0" w:date="2023-12-28T21:56:26Z">
                <w:r w:rsidDel="00000000" w:rsidR="00000000" w:rsidRPr="00000000">
                  <w:rPr>
                    <w:b w:val="1"/>
                    <w:sz w:val="28"/>
                    <w:szCs w:val="28"/>
                    <w:rtl w:val="0"/>
                  </w:rPr>
                  <w:t xml:space="preserve">         CONSTRAINT pk_phancong PRIMARY KEY (ma_nvien, soda)</w:t>
                </w:r>
              </w:ins>
            </w:sdtContent>
          </w:sdt>
        </w:p>
      </w:sdtContent>
    </w:sdt>
    <w:sdt>
      <w:sdtPr>
        <w:tag w:val="goog_rdk_186"/>
      </w:sdtPr>
      <w:sdtContent>
        <w:p w:rsidR="00000000" w:rsidDel="00000000" w:rsidP="00000000" w:rsidRDefault="00000000" w:rsidRPr="00000000" w14:paraId="00000072">
          <w:pPr>
            <w:rPr>
              <w:ins w:author="Dzung Le" w:id="0" w:date="2023-12-28T21:56:26Z"/>
              <w:b w:val="1"/>
              <w:sz w:val="28"/>
              <w:szCs w:val="28"/>
            </w:rPr>
          </w:pPr>
          <w:sdt>
            <w:sdtPr>
              <w:tag w:val="goog_rdk_185"/>
            </w:sdtPr>
            <w:sdtContent>
              <w:ins w:author="Dzung Le" w:id="0" w:date="2023-12-28T21:56:26Z">
                <w:r w:rsidDel="00000000" w:rsidR="00000000" w:rsidRPr="00000000">
                  <w:rPr>
                    <w:rtl w:val="0"/>
                  </w:rPr>
                </w:r>
              </w:ins>
            </w:sdtContent>
          </w:sdt>
        </w:p>
      </w:sdtContent>
    </w:sdt>
    <w:sdt>
      <w:sdtPr>
        <w:tag w:val="goog_rdk_188"/>
      </w:sdtPr>
      <w:sdtContent>
        <w:p w:rsidR="00000000" w:rsidDel="00000000" w:rsidP="00000000" w:rsidRDefault="00000000" w:rsidRPr="00000000" w14:paraId="00000073">
          <w:pPr>
            <w:rPr>
              <w:ins w:author="Dzung Le" w:id="0" w:date="2023-12-28T21:56:26Z"/>
              <w:b w:val="1"/>
              <w:sz w:val="28"/>
              <w:szCs w:val="28"/>
            </w:rPr>
          </w:pPr>
          <w:sdt>
            <w:sdtPr>
              <w:tag w:val="goog_rdk_187"/>
            </w:sdtPr>
            <w:sdtContent>
              <w:ins w:author="Dzung Le" w:id="0" w:date="2023-12-28T21:56:26Z">
                <w:r w:rsidDel="00000000" w:rsidR="00000000" w:rsidRPr="00000000">
                  <w:rPr>
                    <w:b w:val="1"/>
                    <w:sz w:val="28"/>
                    <w:szCs w:val="28"/>
                    <w:rtl w:val="0"/>
                  </w:rPr>
                  <w:t xml:space="preserve">);</w:t>
                </w:r>
              </w:ins>
            </w:sdtContent>
          </w:sdt>
        </w:p>
      </w:sdtContent>
    </w:sdt>
    <w:sdt>
      <w:sdtPr>
        <w:tag w:val="goog_rdk_190"/>
      </w:sdtPr>
      <w:sdtContent>
        <w:p w:rsidR="00000000" w:rsidDel="00000000" w:rsidP="00000000" w:rsidRDefault="00000000" w:rsidRPr="00000000" w14:paraId="00000074">
          <w:pPr>
            <w:rPr>
              <w:ins w:author="Dzung Le" w:id="0" w:date="2023-12-28T21:56:26Z"/>
              <w:b w:val="1"/>
              <w:sz w:val="28"/>
              <w:szCs w:val="28"/>
            </w:rPr>
          </w:pPr>
          <w:sdt>
            <w:sdtPr>
              <w:tag w:val="goog_rdk_189"/>
            </w:sdtPr>
            <w:sdtContent>
              <w:ins w:author="Dzung Le" w:id="0" w:date="2023-12-28T21:56:26Z">
                <w:r w:rsidDel="00000000" w:rsidR="00000000" w:rsidRPr="00000000">
                  <w:rPr>
                    <w:rtl w:val="0"/>
                  </w:rPr>
                </w:r>
              </w:ins>
            </w:sdtContent>
          </w:sdt>
        </w:p>
      </w:sdtContent>
    </w:sdt>
    <w:sdt>
      <w:sdtPr>
        <w:tag w:val="goog_rdk_192"/>
      </w:sdtPr>
      <w:sdtContent>
        <w:p w:rsidR="00000000" w:rsidDel="00000000" w:rsidP="00000000" w:rsidRDefault="00000000" w:rsidRPr="00000000" w14:paraId="00000075">
          <w:pPr>
            <w:rPr>
              <w:ins w:author="Dzung Le" w:id="0" w:date="2023-12-28T21:56:26Z"/>
              <w:b w:val="1"/>
              <w:sz w:val="28"/>
              <w:szCs w:val="28"/>
            </w:rPr>
          </w:pPr>
          <w:sdt>
            <w:sdtPr>
              <w:tag w:val="goog_rdk_191"/>
            </w:sdtPr>
            <w:sdtContent>
              <w:ins w:author="Dzung Le" w:id="0" w:date="2023-12-28T21:56:26Z">
                <w:r w:rsidDel="00000000" w:rsidR="00000000" w:rsidRPr="00000000">
                  <w:rPr>
                    <w:b w:val="1"/>
                    <w:sz w:val="28"/>
                    <w:szCs w:val="28"/>
                    <w:rtl w:val="0"/>
                  </w:rPr>
                  <w:t xml:space="preserve">------------finished creating boards for the database </w:t>
                </w:r>
              </w:ins>
            </w:sdtContent>
          </w:sdt>
        </w:p>
      </w:sdtContent>
    </w:sdt>
    <w:sdt>
      <w:sdtPr>
        <w:tag w:val="goog_rdk_194"/>
      </w:sdtPr>
      <w:sdtContent>
        <w:p w:rsidR="00000000" w:rsidDel="00000000" w:rsidP="00000000" w:rsidRDefault="00000000" w:rsidRPr="00000000" w14:paraId="00000076">
          <w:pPr>
            <w:rPr>
              <w:ins w:author="Dzung Le" w:id="0" w:date="2023-12-28T21:56:26Z"/>
              <w:b w:val="1"/>
              <w:sz w:val="28"/>
              <w:szCs w:val="28"/>
            </w:rPr>
          </w:pPr>
          <w:sdt>
            <w:sdtPr>
              <w:tag w:val="goog_rdk_193"/>
            </w:sdtPr>
            <w:sdtContent>
              <w:ins w:author="Dzung Le" w:id="0" w:date="2023-12-28T21:56:26Z">
                <w:r w:rsidDel="00000000" w:rsidR="00000000" w:rsidRPr="00000000">
                  <w:rPr>
                    <w:rtl w:val="0"/>
                  </w:rPr>
                </w:r>
              </w:ins>
            </w:sdtContent>
          </w:sdt>
        </w:p>
      </w:sdtContent>
    </w:sdt>
    <w:sdt>
      <w:sdtPr>
        <w:tag w:val="goog_rdk_196"/>
      </w:sdtPr>
      <w:sdtContent>
        <w:p w:rsidR="00000000" w:rsidDel="00000000" w:rsidP="00000000" w:rsidRDefault="00000000" w:rsidRPr="00000000" w14:paraId="00000077">
          <w:pPr>
            <w:rPr>
              <w:ins w:author="Dzung Le" w:id="0" w:date="2023-12-28T21:56:26Z"/>
              <w:b w:val="1"/>
              <w:sz w:val="28"/>
              <w:szCs w:val="28"/>
            </w:rPr>
          </w:pPr>
          <w:sdt>
            <w:sdtPr>
              <w:tag w:val="goog_rdk_195"/>
            </w:sdtPr>
            <w:sdtContent>
              <w:ins w:author="Dzung Le" w:id="0" w:date="2023-12-28T21:56:26Z">
                <w:r w:rsidDel="00000000" w:rsidR="00000000" w:rsidRPr="00000000">
                  <w:rPr>
                    <w:b w:val="1"/>
                    <w:sz w:val="28"/>
                    <w:szCs w:val="28"/>
                    <w:rtl w:val="0"/>
                  </w:rPr>
                  <w:t xml:space="preserve">—---</w:t>
                </w:r>
              </w:ins>
            </w:sdtContent>
          </w:sdt>
        </w:p>
      </w:sdtContent>
    </w:sdt>
    <w:sdt>
      <w:sdtPr>
        <w:tag w:val="goog_rdk_198"/>
      </w:sdtPr>
      <w:sdtContent>
        <w:p w:rsidR="00000000" w:rsidDel="00000000" w:rsidP="00000000" w:rsidRDefault="00000000" w:rsidRPr="00000000" w14:paraId="00000078">
          <w:pPr>
            <w:rPr>
              <w:ins w:author="Dzung Le" w:id="0" w:date="2023-12-28T21:56:26Z"/>
              <w:b w:val="1"/>
              <w:sz w:val="28"/>
              <w:szCs w:val="28"/>
            </w:rPr>
          </w:pPr>
          <w:sdt>
            <w:sdtPr>
              <w:tag w:val="goog_rdk_197"/>
            </w:sdtPr>
            <w:sdtContent>
              <w:ins w:author="Dzung Le" w:id="0" w:date="2023-12-28T21:56:26Z">
                <w:r w:rsidDel="00000000" w:rsidR="00000000" w:rsidRPr="00000000">
                  <w:rPr>
                    <w:b w:val="1"/>
                    <w:sz w:val="28"/>
                    <w:szCs w:val="28"/>
                    <w:rtl w:val="0"/>
                  </w:rPr>
                  <w:t xml:space="preserve">There are two ways to create constraints in SQL, the first is to add the constraint when creating the table using the CREATE TABLE statement. The second way to create a constraint is to use the ALTER TABLE statement, which is often used to edit an existing constraint or add a new one.</w:t>
                </w:r>
              </w:ins>
            </w:sdtContent>
          </w:sdt>
        </w:p>
      </w:sdtContent>
    </w:sdt>
    <w:sdt>
      <w:sdtPr>
        <w:tag w:val="goog_rdk_200"/>
      </w:sdtPr>
      <w:sdtContent>
        <w:p w:rsidR="00000000" w:rsidDel="00000000" w:rsidP="00000000" w:rsidRDefault="00000000" w:rsidRPr="00000000" w14:paraId="00000079">
          <w:pPr>
            <w:rPr>
              <w:ins w:author="Dzung Le" w:id="0" w:date="2023-12-28T21:56:26Z"/>
              <w:b w:val="1"/>
              <w:sz w:val="28"/>
              <w:szCs w:val="28"/>
            </w:rPr>
          </w:pPr>
          <w:sdt>
            <w:sdtPr>
              <w:tag w:val="goog_rdk_199"/>
            </w:sdtPr>
            <w:sdtContent>
              <w:ins w:author="Dzung Le" w:id="0" w:date="2023-12-28T21:56:26Z">
                <w:r w:rsidDel="00000000" w:rsidR="00000000" w:rsidRPr="00000000">
                  <w:rPr>
                    <w:b w:val="1"/>
                    <w:sz w:val="28"/>
                    <w:szCs w:val="28"/>
                    <w:rtl w:val="0"/>
                  </w:rPr>
                  <w:t xml:space="preserve">Here we use the second method.</w:t>
                </w:r>
              </w:ins>
            </w:sdtContent>
          </w:sdt>
        </w:p>
      </w:sdtContent>
    </w:sdt>
    <w:sdt>
      <w:sdtPr>
        <w:tag w:val="goog_rdk_202"/>
      </w:sdtPr>
      <w:sdtContent>
        <w:p w:rsidR="00000000" w:rsidDel="00000000" w:rsidP="00000000" w:rsidRDefault="00000000" w:rsidRPr="00000000" w14:paraId="0000007A">
          <w:pPr>
            <w:rPr>
              <w:ins w:author="Dzung Le" w:id="0" w:date="2023-12-28T21:56:26Z"/>
              <w:b w:val="1"/>
              <w:sz w:val="28"/>
              <w:szCs w:val="28"/>
            </w:rPr>
          </w:pPr>
          <w:sdt>
            <w:sdtPr>
              <w:tag w:val="goog_rdk_201"/>
            </w:sdtPr>
            <w:sdtContent>
              <w:ins w:author="Dzung Le" w:id="0" w:date="2023-12-28T21:56:26Z">
                <w:r w:rsidDel="00000000" w:rsidR="00000000" w:rsidRPr="00000000">
                  <w:rPr>
                    <w:b w:val="1"/>
                    <w:sz w:val="28"/>
                    <w:szCs w:val="28"/>
                    <w:rtl w:val="0"/>
                  </w:rPr>
                  <w:t xml:space="preserve">—------</w:t>
                </w:r>
              </w:ins>
            </w:sdtContent>
          </w:sdt>
        </w:p>
      </w:sdtContent>
    </w:sdt>
    <w:sdt>
      <w:sdtPr>
        <w:tag w:val="goog_rdk_204"/>
      </w:sdtPr>
      <w:sdtContent>
        <w:p w:rsidR="00000000" w:rsidDel="00000000" w:rsidP="00000000" w:rsidRDefault="00000000" w:rsidRPr="00000000" w14:paraId="0000007B">
          <w:pPr>
            <w:rPr>
              <w:ins w:author="Dzung Le" w:id="0" w:date="2023-12-28T21:56:26Z"/>
              <w:b w:val="1"/>
              <w:sz w:val="28"/>
              <w:szCs w:val="28"/>
            </w:rPr>
          </w:pPr>
          <w:sdt>
            <w:sdtPr>
              <w:tag w:val="goog_rdk_203"/>
            </w:sdtPr>
            <w:sdtContent>
              <w:ins w:author="Dzung Le" w:id="0" w:date="2023-12-28T21:56:26Z">
                <w:r w:rsidDel="00000000" w:rsidR="00000000" w:rsidRPr="00000000">
                  <w:rPr>
                    <w:rtl w:val="0"/>
                  </w:rPr>
                </w:r>
              </w:ins>
            </w:sdtContent>
          </w:sdt>
        </w:p>
      </w:sdtContent>
    </w:sdt>
    <w:sdt>
      <w:sdtPr>
        <w:tag w:val="goog_rdk_206"/>
      </w:sdtPr>
      <w:sdtContent>
        <w:p w:rsidR="00000000" w:rsidDel="00000000" w:rsidP="00000000" w:rsidRDefault="00000000" w:rsidRPr="00000000" w14:paraId="0000007C">
          <w:pPr>
            <w:rPr>
              <w:ins w:author="Dzung Le" w:id="0" w:date="2023-12-28T21:56:26Z"/>
              <w:b w:val="1"/>
              <w:sz w:val="28"/>
              <w:szCs w:val="28"/>
            </w:rPr>
          </w:pPr>
          <w:sdt>
            <w:sdtPr>
              <w:tag w:val="goog_rdk_205"/>
            </w:sdtPr>
            <w:sdtContent>
              <w:ins w:author="Dzung Le" w:id="0" w:date="2023-12-28T21:56:26Z">
                <w:r w:rsidDel="00000000" w:rsidR="00000000" w:rsidRPr="00000000">
                  <w:rPr>
                    <w:b w:val="1"/>
                    <w:sz w:val="28"/>
                    <w:szCs w:val="28"/>
                    <w:rtl w:val="0"/>
                  </w:rPr>
                  <w:t xml:space="preserve">—---TO CREATE FOREIGN KEYS FOR THE TABLES—-</w:t>
                </w:r>
              </w:ins>
            </w:sdtContent>
          </w:sdt>
        </w:p>
      </w:sdtContent>
    </w:sdt>
    <w:sdt>
      <w:sdtPr>
        <w:tag w:val="goog_rdk_208"/>
      </w:sdtPr>
      <w:sdtContent>
        <w:p w:rsidR="00000000" w:rsidDel="00000000" w:rsidP="00000000" w:rsidRDefault="00000000" w:rsidRPr="00000000" w14:paraId="0000007D">
          <w:pPr>
            <w:rPr>
              <w:ins w:author="Dzung Le" w:id="0" w:date="2023-12-28T21:56:26Z"/>
              <w:b w:val="1"/>
              <w:sz w:val="28"/>
              <w:szCs w:val="28"/>
            </w:rPr>
          </w:pPr>
          <w:sdt>
            <w:sdtPr>
              <w:tag w:val="goog_rdk_207"/>
            </w:sdtPr>
            <w:sdtContent>
              <w:ins w:author="Dzung Le" w:id="0" w:date="2023-12-28T21:56:26Z">
                <w:r w:rsidDel="00000000" w:rsidR="00000000" w:rsidRPr="00000000">
                  <w:rPr>
                    <w:rtl w:val="0"/>
                  </w:rPr>
                </w:r>
              </w:ins>
            </w:sdtContent>
          </w:sdt>
        </w:p>
      </w:sdtContent>
    </w:sdt>
    <w:sdt>
      <w:sdtPr>
        <w:tag w:val="goog_rdk_210"/>
      </w:sdtPr>
      <w:sdtContent>
        <w:p w:rsidR="00000000" w:rsidDel="00000000" w:rsidP="00000000" w:rsidRDefault="00000000" w:rsidRPr="00000000" w14:paraId="0000007E">
          <w:pPr>
            <w:rPr>
              <w:ins w:author="Dzung Le" w:id="0" w:date="2023-12-28T21:56:26Z"/>
              <w:b w:val="1"/>
              <w:sz w:val="28"/>
              <w:szCs w:val="28"/>
            </w:rPr>
          </w:pPr>
          <w:sdt>
            <w:sdtPr>
              <w:tag w:val="goog_rdk_209"/>
            </w:sdtPr>
            <w:sdtContent>
              <w:ins w:author="Dzung Le" w:id="0" w:date="2023-12-28T21:56:26Z">
                <w:r w:rsidDel="00000000" w:rsidR="00000000" w:rsidRPr="00000000">
                  <w:rPr>
                    <w:b w:val="1"/>
                    <w:sz w:val="28"/>
                    <w:szCs w:val="28"/>
                    <w:rtl w:val="0"/>
                  </w:rPr>
                  <w:t xml:space="preserve">-- 1. create foreign key for two table 'phongban' and 'ddiem_phg' (one- to -many)</w:t>
                </w:r>
                <w:r w:rsidDel="00000000" w:rsidR="00000000" w:rsidRPr="00000000">
                  <w:rPr>
                    <w:rtl w:val="0"/>
                  </w:rPr>
                </w:r>
              </w:ins>
            </w:sdtContent>
          </w:sdt>
        </w:p>
      </w:sdtContent>
    </w:sdt>
    <w:sdt>
      <w:sdtPr>
        <w:tag w:val="goog_rdk_212"/>
      </w:sdtPr>
      <w:sdtContent>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46.66666666666663" w:lineRule="auto"/>
            <w:rPr>
              <w:ins w:author="Dzung Le" w:id="0" w:date="2023-12-28T21:56:26Z"/>
              <w:b w:val="1"/>
              <w:sz w:val="28"/>
              <w:szCs w:val="28"/>
            </w:rPr>
          </w:pPr>
          <w:sdt>
            <w:sdtPr>
              <w:tag w:val="goog_rdk_211"/>
            </w:sdtPr>
            <w:sdtContent>
              <w:ins w:author="Dzung Le" w:id="0" w:date="2023-12-28T21:56:26Z">
                <w:bookmarkStart w:colFirst="0" w:colLast="0" w:name="_heading=h.56fca1bzeo3m" w:id="0"/>
                <w:bookmarkEnd w:id="0"/>
                <w:r w:rsidDel="00000000" w:rsidR="00000000" w:rsidRPr="00000000">
                  <w:rPr>
                    <w:b w:val="1"/>
                    <w:sz w:val="28"/>
                    <w:szCs w:val="28"/>
                    <w:rtl w:val="0"/>
                  </w:rPr>
                  <w:t xml:space="preserve">ALTER TABLE diadiem_phg  ADD  CONSTRAINT </w:t>
                </w:r>
                <w:r w:rsidDel="00000000" w:rsidR="00000000" w:rsidRPr="00000000">
                  <w:rPr>
                    <w:b w:val="1"/>
                    <w:sz w:val="28"/>
                    <w:szCs w:val="28"/>
                    <w:rtl w:val="0"/>
                  </w:rPr>
                  <w:t xml:space="preserve">fk_phongban_ddiem_phg FOREIGN KEY (maphg) REFERENCES phongban(maphg)</w:t>
                </w:r>
                <w:r w:rsidDel="00000000" w:rsidR="00000000" w:rsidRPr="00000000">
                  <w:rPr>
                    <w:rtl w:val="0"/>
                  </w:rPr>
                </w:r>
              </w:ins>
            </w:sdtContent>
          </w:sdt>
        </w:p>
      </w:sdtContent>
    </w:sdt>
    <w:sdt>
      <w:sdtPr>
        <w:tag w:val="goog_rdk_214"/>
      </w:sdtPr>
      <w:sdtContent>
        <w:p w:rsidR="00000000" w:rsidDel="00000000" w:rsidP="00000000" w:rsidRDefault="00000000" w:rsidRPr="00000000" w14:paraId="00000080">
          <w:pPr>
            <w:rPr>
              <w:ins w:author="Dzung Le" w:id="0" w:date="2023-12-28T21:56:26Z"/>
              <w:b w:val="1"/>
              <w:sz w:val="28"/>
              <w:szCs w:val="28"/>
            </w:rPr>
          </w:pPr>
          <w:sdt>
            <w:sdtPr>
              <w:tag w:val="goog_rdk_213"/>
            </w:sdtPr>
            <w:sdtContent>
              <w:ins w:author="Dzung Le" w:id="0" w:date="2023-12-28T21:56:26Z">
                <w:r w:rsidDel="00000000" w:rsidR="00000000" w:rsidRPr="00000000">
                  <w:rPr>
                    <w:rtl w:val="0"/>
                  </w:rPr>
                </w:r>
              </w:ins>
            </w:sdtContent>
          </w:sdt>
        </w:p>
      </w:sdtContent>
    </w:sdt>
    <w:sdt>
      <w:sdtPr>
        <w:tag w:val="goog_rdk_216"/>
      </w:sdtPr>
      <w:sdtContent>
        <w:p w:rsidR="00000000" w:rsidDel="00000000" w:rsidP="00000000" w:rsidRDefault="00000000" w:rsidRPr="00000000" w14:paraId="00000081">
          <w:pPr>
            <w:rPr>
              <w:ins w:author="Dzung Le" w:id="0" w:date="2023-12-28T21:56:26Z"/>
              <w:b w:val="1"/>
              <w:sz w:val="28"/>
              <w:szCs w:val="28"/>
            </w:rPr>
          </w:pPr>
          <w:sdt>
            <w:sdtPr>
              <w:tag w:val="goog_rdk_215"/>
            </w:sdtPr>
            <w:sdtContent>
              <w:ins w:author="Dzung Le" w:id="0" w:date="2023-12-28T21:56:26Z">
                <w:r w:rsidDel="00000000" w:rsidR="00000000" w:rsidRPr="00000000">
                  <w:rPr>
                    <w:b w:val="1"/>
                    <w:sz w:val="28"/>
                    <w:szCs w:val="28"/>
                    <w:rtl w:val="0"/>
                  </w:rPr>
                  <w:t xml:space="preserve">-- 2. create foreign medicine for 2 states 'nhanvien - phong ban' (many-to-one)</w:t>
                </w:r>
              </w:ins>
            </w:sdtContent>
          </w:sdt>
        </w:p>
      </w:sdtContent>
    </w:sdt>
    <w:sdt>
      <w:sdtPr>
        <w:tag w:val="goog_rdk_218"/>
      </w:sdtPr>
      <w:sdtContent>
        <w:p w:rsidR="00000000" w:rsidDel="00000000" w:rsidP="00000000" w:rsidRDefault="00000000" w:rsidRPr="00000000" w14:paraId="00000082">
          <w:pPr>
            <w:rPr>
              <w:ins w:author="Dzung Le" w:id="0" w:date="2023-12-28T21:56:26Z"/>
              <w:b w:val="1"/>
              <w:sz w:val="28"/>
              <w:szCs w:val="28"/>
            </w:rPr>
          </w:pPr>
          <w:sdt>
            <w:sdtPr>
              <w:tag w:val="goog_rdk_217"/>
            </w:sdtPr>
            <w:sdtContent>
              <w:ins w:author="Dzung Le" w:id="0" w:date="2023-12-28T21:56:26Z">
                <w:r w:rsidDel="00000000" w:rsidR="00000000" w:rsidRPr="00000000">
                  <w:rPr>
                    <w:rtl w:val="0"/>
                  </w:rPr>
                </w:r>
              </w:ins>
            </w:sdtContent>
          </w:sdt>
        </w:p>
      </w:sdtContent>
    </w:sdt>
    <w:sdt>
      <w:sdtPr>
        <w:tag w:val="goog_rdk_220"/>
      </w:sdtPr>
      <w:sdtContent>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46.66666666666663" w:lineRule="auto"/>
            <w:rPr>
              <w:ins w:author="Dzung Le" w:id="0" w:date="2023-12-28T21:56:26Z"/>
              <w:b w:val="1"/>
              <w:sz w:val="28"/>
              <w:szCs w:val="28"/>
            </w:rPr>
          </w:pPr>
          <w:sdt>
            <w:sdtPr>
              <w:tag w:val="goog_rdk_219"/>
            </w:sdtPr>
            <w:sdtContent>
              <w:ins w:author="Dzung Le" w:id="0" w:date="2023-12-28T21:56:26Z">
                <w:bookmarkStart w:colFirst="0" w:colLast="0" w:name="_heading=h.yus12def1w0b" w:id="1"/>
                <w:bookmarkEnd w:id="1"/>
                <w:r w:rsidDel="00000000" w:rsidR="00000000" w:rsidRPr="00000000">
                  <w:rPr>
                    <w:b w:val="1"/>
                    <w:sz w:val="28"/>
                    <w:szCs w:val="28"/>
                    <w:rtl w:val="0"/>
                  </w:rPr>
                  <w:t xml:space="preserve">ALTER TABLE</w:t>
                </w:r>
                <w:r w:rsidDel="00000000" w:rsidR="00000000" w:rsidRPr="00000000">
                  <w:rPr>
                    <w:b w:val="1"/>
                    <w:sz w:val="28"/>
                    <w:szCs w:val="28"/>
                    <w:rtl w:val="0"/>
                  </w:rPr>
                  <w:t xml:space="preserve"> nhanvien ADD  CONSTRAINT fk_nhanvien_phongban FOREIGN KEY (phg) REFERENCES  phongban(maphg)</w:t>
                </w:r>
              </w:ins>
            </w:sdtContent>
          </w:sdt>
        </w:p>
      </w:sdtContent>
    </w:sdt>
    <w:sdt>
      <w:sdtPr>
        <w:tag w:val="goog_rdk_222"/>
      </w:sdtPr>
      <w:sdtContent>
        <w:p w:rsidR="00000000" w:rsidDel="00000000" w:rsidP="00000000" w:rsidRDefault="00000000" w:rsidRPr="00000000" w14:paraId="00000084">
          <w:pPr>
            <w:rPr>
              <w:ins w:author="Dzung Le" w:id="0" w:date="2023-12-28T21:56:26Z"/>
              <w:b w:val="1"/>
              <w:sz w:val="28"/>
              <w:szCs w:val="28"/>
            </w:rPr>
          </w:pPr>
          <w:sdt>
            <w:sdtPr>
              <w:tag w:val="goog_rdk_221"/>
            </w:sdtPr>
            <w:sdtContent>
              <w:ins w:author="Dzung Le" w:id="0" w:date="2023-12-28T21:56:26Z">
                <w:r w:rsidDel="00000000" w:rsidR="00000000" w:rsidRPr="00000000">
                  <w:rPr>
                    <w:rtl w:val="0"/>
                  </w:rPr>
                </w:r>
              </w:ins>
            </w:sdtContent>
          </w:sdt>
        </w:p>
      </w:sdtContent>
    </w:sdt>
    <w:sdt>
      <w:sdtPr>
        <w:tag w:val="goog_rdk_224"/>
      </w:sdtPr>
      <w:sdtContent>
        <w:p w:rsidR="00000000" w:rsidDel="00000000" w:rsidP="00000000" w:rsidRDefault="00000000" w:rsidRPr="00000000" w14:paraId="00000085">
          <w:pPr>
            <w:rPr>
              <w:ins w:author="Dzung Le" w:id="0" w:date="2023-12-28T21:56:26Z"/>
              <w:b w:val="1"/>
              <w:sz w:val="28"/>
              <w:szCs w:val="28"/>
            </w:rPr>
          </w:pPr>
          <w:sdt>
            <w:sdtPr>
              <w:tag w:val="goog_rdk_223"/>
            </w:sdtPr>
            <w:sdtContent>
              <w:ins w:author="Dzung Le" w:id="0" w:date="2023-12-28T21:56:26Z">
                <w:r w:rsidDel="00000000" w:rsidR="00000000" w:rsidRPr="00000000">
                  <w:rPr>
                    <w:b w:val="1"/>
                    <w:sz w:val="28"/>
                    <w:szCs w:val="28"/>
                    <w:rtl w:val="0"/>
                  </w:rPr>
                  <w:t xml:space="preserve">-- 3. create external department for 2 states 'staff - department (officer 1 - n) need to change again (ma_nql or manv)</w:t>
                </w:r>
              </w:ins>
            </w:sdtContent>
          </w:sdt>
        </w:p>
      </w:sdtContent>
    </w:sdt>
    <w:sdt>
      <w:sdtPr>
        <w:tag w:val="goog_rdk_226"/>
      </w:sdtPr>
      <w:sdtContent>
        <w:p w:rsidR="00000000" w:rsidDel="00000000" w:rsidP="00000000" w:rsidRDefault="00000000" w:rsidRPr="00000000" w14:paraId="00000086">
          <w:pPr>
            <w:rPr>
              <w:ins w:author="Dzung Le" w:id="0" w:date="2023-12-28T21:56:26Z"/>
              <w:b w:val="1"/>
              <w:sz w:val="28"/>
              <w:szCs w:val="28"/>
            </w:rPr>
          </w:pPr>
          <w:sdt>
            <w:sdtPr>
              <w:tag w:val="goog_rdk_225"/>
            </w:sdtPr>
            <w:sdtContent>
              <w:ins w:author="Dzung Le" w:id="0" w:date="2023-12-28T21:56:26Z">
                <w:r w:rsidDel="00000000" w:rsidR="00000000" w:rsidRPr="00000000">
                  <w:rPr>
                    <w:rtl w:val="0"/>
                  </w:rPr>
                </w:r>
              </w:ins>
            </w:sdtContent>
          </w:sdt>
        </w:p>
      </w:sdtContent>
    </w:sdt>
    <w:sdt>
      <w:sdtPr>
        <w:tag w:val="goog_rdk_228"/>
      </w:sdtPr>
      <w:sdtContent>
        <w:p w:rsidR="00000000" w:rsidDel="00000000" w:rsidP="00000000" w:rsidRDefault="00000000" w:rsidRPr="00000000" w14:paraId="00000087">
          <w:pPr>
            <w:rPr>
              <w:ins w:author="Dzung Le" w:id="0" w:date="2023-12-28T21:56:26Z"/>
              <w:b w:val="1"/>
              <w:sz w:val="28"/>
              <w:szCs w:val="28"/>
            </w:rPr>
          </w:pPr>
          <w:sdt>
            <w:sdtPr>
              <w:tag w:val="goog_rdk_227"/>
            </w:sdtPr>
            <w:sdtContent>
              <w:ins w:author="Dzung Le" w:id="0" w:date="2023-12-28T21:56:26Z">
                <w:r w:rsidDel="00000000" w:rsidR="00000000" w:rsidRPr="00000000">
                  <w:rPr>
                    <w:b w:val="1"/>
                    <w:sz w:val="28"/>
                    <w:szCs w:val="28"/>
                    <w:rtl w:val="0"/>
                  </w:rPr>
                  <w:t xml:space="preserve">ALTER TABLE</w:t>
                </w:r>
                <w:r w:rsidDel="00000000" w:rsidR="00000000" w:rsidRPr="00000000">
                  <w:rPr>
                    <w:b w:val="1"/>
                    <w:sz w:val="28"/>
                    <w:szCs w:val="28"/>
                    <w:rtl w:val="0"/>
                  </w:rPr>
                  <w:t xml:space="preserve"> phongban ADD CONSTRAINT fk_phongban_nhanvien FOREIGN KEY (trphg) </w:t>
                </w:r>
                <w:r w:rsidDel="00000000" w:rsidR="00000000" w:rsidRPr="00000000">
                  <w:rPr>
                    <w:b w:val="1"/>
                    <w:sz w:val="28"/>
                    <w:szCs w:val="28"/>
                    <w:rtl w:val="0"/>
                  </w:rPr>
                  <w:t xml:space="preserve">REFERENCES </w:t>
                </w:r>
                <w:r w:rsidDel="00000000" w:rsidR="00000000" w:rsidRPr="00000000">
                  <w:rPr>
                    <w:b w:val="1"/>
                    <w:sz w:val="28"/>
                    <w:szCs w:val="28"/>
                    <w:rtl w:val="0"/>
                  </w:rPr>
                  <w:t xml:space="preserve"> nhanvien(manv)</w:t>
                </w:r>
              </w:ins>
            </w:sdtContent>
          </w:sdt>
        </w:p>
      </w:sdtContent>
    </w:sdt>
    <w:sdt>
      <w:sdtPr>
        <w:tag w:val="goog_rdk_230"/>
      </w:sdtPr>
      <w:sdtContent>
        <w:p w:rsidR="00000000" w:rsidDel="00000000" w:rsidP="00000000" w:rsidRDefault="00000000" w:rsidRPr="00000000" w14:paraId="00000088">
          <w:pPr>
            <w:rPr>
              <w:ins w:author="Dzung Le" w:id="0" w:date="2023-12-28T21:56:26Z"/>
              <w:b w:val="1"/>
              <w:sz w:val="28"/>
              <w:szCs w:val="28"/>
            </w:rPr>
          </w:pPr>
          <w:sdt>
            <w:sdtPr>
              <w:tag w:val="goog_rdk_229"/>
            </w:sdtPr>
            <w:sdtContent>
              <w:ins w:author="Dzung Le" w:id="0" w:date="2023-12-28T21:56:26Z">
                <w:r w:rsidDel="00000000" w:rsidR="00000000" w:rsidRPr="00000000">
                  <w:rPr>
                    <w:rtl w:val="0"/>
                  </w:rPr>
                </w:r>
              </w:ins>
            </w:sdtContent>
          </w:sdt>
        </w:p>
      </w:sdtContent>
    </w:sdt>
    <w:sdt>
      <w:sdtPr>
        <w:tag w:val="goog_rdk_232"/>
      </w:sdtPr>
      <w:sdtContent>
        <w:p w:rsidR="00000000" w:rsidDel="00000000" w:rsidP="00000000" w:rsidRDefault="00000000" w:rsidRPr="00000000" w14:paraId="00000089">
          <w:pPr>
            <w:rPr>
              <w:ins w:author="Dzung Le" w:id="0" w:date="2023-12-28T21:56:26Z"/>
              <w:b w:val="1"/>
              <w:sz w:val="28"/>
              <w:szCs w:val="28"/>
            </w:rPr>
          </w:pPr>
          <w:sdt>
            <w:sdtPr>
              <w:tag w:val="goog_rdk_231"/>
            </w:sdtPr>
            <w:sdtContent>
              <w:ins w:author="Dzung Le" w:id="0" w:date="2023-12-28T21:56:26Z">
                <w:r w:rsidDel="00000000" w:rsidR="00000000" w:rsidRPr="00000000">
                  <w:rPr>
                    <w:b w:val="1"/>
                    <w:sz w:val="28"/>
                    <w:szCs w:val="28"/>
                    <w:rtl w:val="0"/>
                  </w:rPr>
                  <w:t xml:space="preserve">-- 4. Create a foreign policy for 2 states 'thannhan - nhanvien' (quan he 1-n)</w:t>
                </w:r>
              </w:ins>
            </w:sdtContent>
          </w:sdt>
        </w:p>
      </w:sdtContent>
    </w:sdt>
    <w:sdt>
      <w:sdtPr>
        <w:tag w:val="goog_rdk_234"/>
      </w:sdtPr>
      <w:sdtContent>
        <w:p w:rsidR="00000000" w:rsidDel="00000000" w:rsidP="00000000" w:rsidRDefault="00000000" w:rsidRPr="00000000" w14:paraId="0000008A">
          <w:pPr>
            <w:rPr>
              <w:ins w:author="Dzung Le" w:id="0" w:date="2023-12-28T21:56:26Z"/>
              <w:b w:val="1"/>
              <w:sz w:val="28"/>
              <w:szCs w:val="28"/>
            </w:rPr>
          </w:pPr>
          <w:sdt>
            <w:sdtPr>
              <w:tag w:val="goog_rdk_233"/>
            </w:sdtPr>
            <w:sdtContent>
              <w:ins w:author="Dzung Le" w:id="0" w:date="2023-12-28T21:56:26Z">
                <w:r w:rsidDel="00000000" w:rsidR="00000000" w:rsidRPr="00000000">
                  <w:rPr>
                    <w:rtl w:val="0"/>
                  </w:rPr>
                </w:r>
              </w:ins>
            </w:sdtContent>
          </w:sdt>
        </w:p>
      </w:sdtContent>
    </w:sdt>
    <w:sdt>
      <w:sdtPr>
        <w:tag w:val="goog_rdk_236"/>
      </w:sdtPr>
      <w:sdtContent>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46.66666666666663" w:lineRule="auto"/>
            <w:rPr>
              <w:ins w:author="Dzung Le" w:id="0" w:date="2023-12-28T21:56:26Z"/>
              <w:b w:val="1"/>
              <w:sz w:val="28"/>
              <w:szCs w:val="28"/>
            </w:rPr>
          </w:pPr>
          <w:sdt>
            <w:sdtPr>
              <w:tag w:val="goog_rdk_235"/>
            </w:sdtPr>
            <w:sdtContent>
              <w:ins w:author="Dzung Le" w:id="0" w:date="2023-12-28T21:56:26Z">
                <w:bookmarkStart w:colFirst="0" w:colLast="0" w:name="_heading=h.xg63209c7imn" w:id="2"/>
                <w:bookmarkEnd w:id="2"/>
                <w:r w:rsidDel="00000000" w:rsidR="00000000" w:rsidRPr="00000000">
                  <w:rPr>
                    <w:b w:val="1"/>
                    <w:sz w:val="28"/>
                    <w:szCs w:val="28"/>
                    <w:rtl w:val="0"/>
                  </w:rPr>
                  <w:t xml:space="preserve">ALTER TABLE</w:t>
                </w:r>
                <w:r w:rsidDel="00000000" w:rsidR="00000000" w:rsidRPr="00000000">
                  <w:rPr>
                    <w:b w:val="1"/>
                    <w:sz w:val="28"/>
                    <w:szCs w:val="28"/>
                    <w:rtl w:val="0"/>
                  </w:rPr>
                  <w:t xml:space="preserve"> thannhan  ADD CONSTRAINT fk_thannhan_nhanvien FOREIGN KEY (ma_nvien) REFERENCES  nhanvien(manv)</w:t>
                </w:r>
              </w:ins>
            </w:sdtContent>
          </w:sdt>
        </w:p>
      </w:sdtContent>
    </w:sdt>
    <w:sdt>
      <w:sdtPr>
        <w:tag w:val="goog_rdk_238"/>
      </w:sdtPr>
      <w:sdtContent>
        <w:p w:rsidR="00000000" w:rsidDel="00000000" w:rsidP="00000000" w:rsidRDefault="00000000" w:rsidRPr="00000000" w14:paraId="0000008C">
          <w:pPr>
            <w:rPr>
              <w:ins w:author="Dzung Le" w:id="0" w:date="2023-12-28T21:56:26Z"/>
              <w:b w:val="1"/>
              <w:sz w:val="28"/>
              <w:szCs w:val="28"/>
            </w:rPr>
          </w:pPr>
          <w:sdt>
            <w:sdtPr>
              <w:tag w:val="goog_rdk_237"/>
            </w:sdtPr>
            <w:sdtContent>
              <w:ins w:author="Dzung Le" w:id="0" w:date="2023-12-28T21:56:26Z">
                <w:r w:rsidDel="00000000" w:rsidR="00000000" w:rsidRPr="00000000">
                  <w:rPr>
                    <w:rtl w:val="0"/>
                  </w:rPr>
                </w:r>
              </w:ins>
            </w:sdtContent>
          </w:sdt>
        </w:p>
      </w:sdtContent>
    </w:sdt>
    <w:sdt>
      <w:sdtPr>
        <w:tag w:val="goog_rdk_240"/>
      </w:sdtPr>
      <w:sdtContent>
        <w:p w:rsidR="00000000" w:rsidDel="00000000" w:rsidP="00000000" w:rsidRDefault="00000000" w:rsidRPr="00000000" w14:paraId="0000008D">
          <w:pPr>
            <w:rPr>
              <w:ins w:author="Dzung Le" w:id="0" w:date="2023-12-28T21:56:26Z"/>
              <w:b w:val="1"/>
              <w:sz w:val="28"/>
              <w:szCs w:val="28"/>
            </w:rPr>
          </w:pPr>
          <w:sdt>
            <w:sdtPr>
              <w:tag w:val="goog_rdk_239"/>
            </w:sdtPr>
            <w:sdtContent>
              <w:ins w:author="Dzung Le" w:id="0" w:date="2023-12-28T21:56:26Z">
                <w:r w:rsidDel="00000000" w:rsidR="00000000" w:rsidRPr="00000000">
                  <w:rPr>
                    <w:b w:val="1"/>
                    <w:sz w:val="28"/>
                    <w:szCs w:val="28"/>
                    <w:rtl w:val="0"/>
                  </w:rPr>
                  <w:t xml:space="preserve">-- 5. create foreign science for 2 states 'phancong - nhanvien' (quan he 1-n)</w:t>
                </w:r>
              </w:ins>
            </w:sdtContent>
          </w:sdt>
        </w:p>
      </w:sdtContent>
    </w:sdt>
    <w:sdt>
      <w:sdtPr>
        <w:tag w:val="goog_rdk_242"/>
      </w:sdtPr>
      <w:sdtContent>
        <w:p w:rsidR="00000000" w:rsidDel="00000000" w:rsidP="00000000" w:rsidRDefault="00000000" w:rsidRPr="00000000" w14:paraId="0000008E">
          <w:pPr>
            <w:rPr>
              <w:ins w:author="Dzung Le" w:id="0" w:date="2023-12-28T21:56:26Z"/>
              <w:b w:val="1"/>
              <w:sz w:val="28"/>
              <w:szCs w:val="28"/>
            </w:rPr>
          </w:pPr>
          <w:sdt>
            <w:sdtPr>
              <w:tag w:val="goog_rdk_241"/>
            </w:sdtPr>
            <w:sdtContent>
              <w:ins w:author="Dzung Le" w:id="0" w:date="2023-12-28T21:56:26Z">
                <w:r w:rsidDel="00000000" w:rsidR="00000000" w:rsidRPr="00000000">
                  <w:rPr>
                    <w:rtl w:val="0"/>
                  </w:rPr>
                </w:r>
              </w:ins>
            </w:sdtContent>
          </w:sdt>
        </w:p>
      </w:sdtContent>
    </w:sdt>
    <w:sdt>
      <w:sdtPr>
        <w:tag w:val="goog_rdk_244"/>
      </w:sdtPr>
      <w:sdtContent>
        <w:p w:rsidR="00000000" w:rsidDel="00000000" w:rsidP="00000000" w:rsidRDefault="00000000" w:rsidRPr="00000000" w14:paraId="0000008F">
          <w:pPr>
            <w:rPr>
              <w:ins w:author="Dzung Le" w:id="0" w:date="2023-12-28T21:56:26Z"/>
              <w:b w:val="1"/>
              <w:sz w:val="28"/>
              <w:szCs w:val="28"/>
            </w:rPr>
          </w:pPr>
          <w:sdt>
            <w:sdtPr>
              <w:tag w:val="goog_rdk_243"/>
            </w:sdtPr>
            <w:sdtContent>
              <w:ins w:author="Dzung Le" w:id="0" w:date="2023-12-28T21:56:26Z">
                <w:r w:rsidDel="00000000" w:rsidR="00000000" w:rsidRPr="00000000">
                  <w:rPr>
                    <w:b w:val="1"/>
                    <w:sz w:val="28"/>
                    <w:szCs w:val="28"/>
                    <w:rtl w:val="0"/>
                  </w:rPr>
                  <w:t xml:space="preserve">ALTER TABLE </w:t>
                </w:r>
                <w:r w:rsidDel="00000000" w:rsidR="00000000" w:rsidRPr="00000000">
                  <w:rPr>
                    <w:b w:val="1"/>
                    <w:sz w:val="28"/>
                    <w:szCs w:val="28"/>
                    <w:rtl w:val="0"/>
                  </w:rPr>
                  <w:t xml:space="preserve">phancong ADD CONSTRAINT fk_phancong_nhanvien FOREIGN KEY (ma_nvien) </w:t>
                </w:r>
                <w:r w:rsidDel="00000000" w:rsidR="00000000" w:rsidRPr="00000000">
                  <w:rPr>
                    <w:b w:val="1"/>
                    <w:sz w:val="28"/>
                    <w:szCs w:val="28"/>
                    <w:rtl w:val="0"/>
                  </w:rPr>
                  <w:t xml:space="preserve">REFERENCES </w:t>
                </w:r>
                <w:r w:rsidDel="00000000" w:rsidR="00000000" w:rsidRPr="00000000">
                  <w:rPr>
                    <w:b w:val="1"/>
                    <w:sz w:val="28"/>
                    <w:szCs w:val="28"/>
                    <w:rtl w:val="0"/>
                  </w:rPr>
                  <w:t xml:space="preserve">nhanvien(manv)</w:t>
                </w:r>
              </w:ins>
            </w:sdtContent>
          </w:sdt>
        </w:p>
      </w:sdtContent>
    </w:sdt>
    <w:sdt>
      <w:sdtPr>
        <w:tag w:val="goog_rdk_246"/>
      </w:sdtPr>
      <w:sdtContent>
        <w:p w:rsidR="00000000" w:rsidDel="00000000" w:rsidP="00000000" w:rsidRDefault="00000000" w:rsidRPr="00000000" w14:paraId="00000090">
          <w:pPr>
            <w:rPr>
              <w:ins w:author="Dzung Le" w:id="0" w:date="2023-12-28T21:56:26Z"/>
              <w:b w:val="1"/>
              <w:sz w:val="28"/>
              <w:szCs w:val="28"/>
            </w:rPr>
          </w:pPr>
          <w:sdt>
            <w:sdtPr>
              <w:tag w:val="goog_rdk_245"/>
            </w:sdtPr>
            <w:sdtContent>
              <w:ins w:author="Dzung Le" w:id="0" w:date="2023-12-28T21:56:26Z">
                <w:r w:rsidDel="00000000" w:rsidR="00000000" w:rsidRPr="00000000">
                  <w:rPr>
                    <w:rtl w:val="0"/>
                  </w:rPr>
                </w:r>
              </w:ins>
            </w:sdtContent>
          </w:sdt>
        </w:p>
      </w:sdtContent>
    </w:sdt>
    <w:sdt>
      <w:sdtPr>
        <w:tag w:val="goog_rdk_248"/>
      </w:sdtPr>
      <w:sdtContent>
        <w:p w:rsidR="00000000" w:rsidDel="00000000" w:rsidP="00000000" w:rsidRDefault="00000000" w:rsidRPr="00000000" w14:paraId="00000091">
          <w:pPr>
            <w:rPr>
              <w:ins w:author="Dzung Le" w:id="0" w:date="2023-12-28T21:56:26Z"/>
              <w:b w:val="1"/>
              <w:sz w:val="28"/>
              <w:szCs w:val="28"/>
            </w:rPr>
          </w:pPr>
          <w:sdt>
            <w:sdtPr>
              <w:tag w:val="goog_rdk_247"/>
            </w:sdtPr>
            <w:sdtContent>
              <w:ins w:author="Dzung Le" w:id="0" w:date="2023-12-28T21:56:26Z">
                <w:r w:rsidDel="00000000" w:rsidR="00000000" w:rsidRPr="00000000">
                  <w:rPr>
                    <w:b w:val="1"/>
                    <w:sz w:val="28"/>
                    <w:szCs w:val="28"/>
                    <w:rtl w:val="0"/>
                  </w:rPr>
                  <w:t xml:space="preserve">-- 6. create foreign science for 2 states 'phancong - dean' (quan he 1-n)</w:t>
                </w:r>
              </w:ins>
            </w:sdtContent>
          </w:sdt>
        </w:p>
      </w:sdtContent>
    </w:sdt>
    <w:sdt>
      <w:sdtPr>
        <w:tag w:val="goog_rdk_250"/>
      </w:sdtPr>
      <w:sdtContent>
        <w:p w:rsidR="00000000" w:rsidDel="00000000" w:rsidP="00000000" w:rsidRDefault="00000000" w:rsidRPr="00000000" w14:paraId="00000092">
          <w:pPr>
            <w:rPr>
              <w:ins w:author="Dzung Le" w:id="0" w:date="2023-12-28T21:56:26Z"/>
              <w:b w:val="1"/>
              <w:sz w:val="28"/>
              <w:szCs w:val="28"/>
            </w:rPr>
          </w:pPr>
          <w:sdt>
            <w:sdtPr>
              <w:tag w:val="goog_rdk_249"/>
            </w:sdtPr>
            <w:sdtContent>
              <w:ins w:author="Dzung Le" w:id="0" w:date="2023-12-28T21:56:26Z">
                <w:r w:rsidDel="00000000" w:rsidR="00000000" w:rsidRPr="00000000">
                  <w:rPr>
                    <w:rtl w:val="0"/>
                  </w:rPr>
                </w:r>
              </w:ins>
            </w:sdtContent>
          </w:sdt>
        </w:p>
      </w:sdtContent>
    </w:sdt>
    <w:sdt>
      <w:sdtPr>
        <w:tag w:val="goog_rdk_252"/>
      </w:sdtPr>
      <w:sdtContent>
        <w:p w:rsidR="00000000" w:rsidDel="00000000" w:rsidP="00000000" w:rsidRDefault="00000000" w:rsidRPr="00000000" w14:paraId="00000093">
          <w:pPr>
            <w:rPr>
              <w:ins w:author="Dzung Le" w:id="0" w:date="2023-12-28T21:56:26Z"/>
              <w:b w:val="1"/>
              <w:sz w:val="28"/>
              <w:szCs w:val="28"/>
            </w:rPr>
          </w:pPr>
          <w:sdt>
            <w:sdtPr>
              <w:tag w:val="goog_rdk_251"/>
            </w:sdtPr>
            <w:sdtContent>
              <w:ins w:author="Dzung Le" w:id="0" w:date="2023-12-28T21:56:26Z">
                <w:r w:rsidDel="00000000" w:rsidR="00000000" w:rsidRPr="00000000">
                  <w:rPr>
                    <w:b w:val="1"/>
                    <w:sz w:val="28"/>
                    <w:szCs w:val="28"/>
                    <w:rtl w:val="0"/>
                  </w:rPr>
                  <w:t xml:space="preserve">ALTER TABLE </w:t>
                </w:r>
                <w:r w:rsidDel="00000000" w:rsidR="00000000" w:rsidRPr="00000000">
                  <w:rPr>
                    <w:b w:val="1"/>
                    <w:sz w:val="28"/>
                    <w:szCs w:val="28"/>
                    <w:rtl w:val="0"/>
                  </w:rPr>
                  <w:t xml:space="preserve"> phancong ADD CONSTRAINT fk_phancong_dean FOREIGN KEY (soda) </w:t>
                </w:r>
                <w:r w:rsidDel="00000000" w:rsidR="00000000" w:rsidRPr="00000000">
                  <w:rPr>
                    <w:b w:val="1"/>
                    <w:sz w:val="28"/>
                    <w:szCs w:val="28"/>
                    <w:rtl w:val="0"/>
                  </w:rPr>
                  <w:t xml:space="preserve">REFERENCES </w:t>
                </w:r>
                <w:r w:rsidDel="00000000" w:rsidR="00000000" w:rsidRPr="00000000">
                  <w:rPr>
                    <w:b w:val="1"/>
                    <w:sz w:val="28"/>
                    <w:szCs w:val="28"/>
                    <w:rtl w:val="0"/>
                  </w:rPr>
                  <w:t xml:space="preserve"> dean(mada)</w:t>
                </w:r>
              </w:ins>
            </w:sdtContent>
          </w:sdt>
        </w:p>
      </w:sdtContent>
    </w:sdt>
    <w:sdt>
      <w:sdtPr>
        <w:tag w:val="goog_rdk_254"/>
      </w:sdtPr>
      <w:sdtContent>
        <w:p w:rsidR="00000000" w:rsidDel="00000000" w:rsidP="00000000" w:rsidRDefault="00000000" w:rsidRPr="00000000" w14:paraId="00000094">
          <w:pPr>
            <w:rPr>
              <w:ins w:author="Dzung Le" w:id="0" w:date="2023-12-28T21:56:26Z"/>
              <w:b w:val="1"/>
              <w:sz w:val="28"/>
              <w:szCs w:val="28"/>
            </w:rPr>
          </w:pPr>
          <w:sdt>
            <w:sdtPr>
              <w:tag w:val="goog_rdk_253"/>
            </w:sdtPr>
            <w:sdtContent>
              <w:ins w:author="Dzung Le" w:id="0" w:date="2023-12-28T21:56:26Z">
                <w:r w:rsidDel="00000000" w:rsidR="00000000" w:rsidRPr="00000000">
                  <w:rPr>
                    <w:rtl w:val="0"/>
                  </w:rPr>
                </w:r>
              </w:ins>
            </w:sdtContent>
          </w:sdt>
        </w:p>
      </w:sdtContent>
    </w:sdt>
    <w:sdt>
      <w:sdtPr>
        <w:tag w:val="goog_rdk_256"/>
      </w:sdtPr>
      <w:sdtContent>
        <w:p w:rsidR="00000000" w:rsidDel="00000000" w:rsidP="00000000" w:rsidRDefault="00000000" w:rsidRPr="00000000" w14:paraId="00000095">
          <w:pPr>
            <w:rPr>
              <w:ins w:author="Dzung Le" w:id="0" w:date="2023-12-28T21:56:26Z"/>
              <w:b w:val="1"/>
              <w:sz w:val="28"/>
              <w:szCs w:val="28"/>
            </w:rPr>
          </w:pPr>
          <w:sdt>
            <w:sdtPr>
              <w:tag w:val="goog_rdk_255"/>
            </w:sdtPr>
            <w:sdtContent>
              <w:ins w:author="Dzung Le" w:id="0" w:date="2023-12-28T21:56:26Z">
                <w:r w:rsidDel="00000000" w:rsidR="00000000" w:rsidRPr="00000000">
                  <w:rPr>
                    <w:b w:val="1"/>
                    <w:sz w:val="28"/>
                    <w:szCs w:val="28"/>
                    <w:rtl w:val="0"/>
                  </w:rPr>
                  <w:t xml:space="preserve">-- 7. I'll give advice to the employee</w:t>
                </w:r>
              </w:ins>
            </w:sdtContent>
          </w:sdt>
        </w:p>
      </w:sdtContent>
    </w:sdt>
    <w:sdt>
      <w:sdtPr>
        <w:tag w:val="goog_rdk_258"/>
      </w:sdtPr>
      <w:sdtContent>
        <w:p w:rsidR="00000000" w:rsidDel="00000000" w:rsidP="00000000" w:rsidRDefault="00000000" w:rsidRPr="00000000" w14:paraId="00000096">
          <w:pPr>
            <w:rPr>
              <w:ins w:author="Dzung Le" w:id="0" w:date="2023-12-28T21:56:26Z"/>
              <w:b w:val="1"/>
              <w:sz w:val="28"/>
              <w:szCs w:val="28"/>
            </w:rPr>
          </w:pPr>
          <w:sdt>
            <w:sdtPr>
              <w:tag w:val="goog_rdk_257"/>
            </w:sdtPr>
            <w:sdtContent>
              <w:ins w:author="Dzung Le" w:id="0" w:date="2023-12-28T21:56:26Z">
                <w:r w:rsidDel="00000000" w:rsidR="00000000" w:rsidRPr="00000000">
                  <w:rPr>
                    <w:rtl w:val="0"/>
                  </w:rPr>
                </w:r>
              </w:ins>
            </w:sdtContent>
          </w:sdt>
        </w:p>
      </w:sdtContent>
    </w:sdt>
    <w:sdt>
      <w:sdtPr>
        <w:tag w:val="goog_rdk_260"/>
      </w:sdtPr>
      <w:sdtContent>
        <w:p w:rsidR="00000000" w:rsidDel="00000000" w:rsidP="00000000" w:rsidRDefault="00000000" w:rsidRPr="00000000" w14:paraId="00000097">
          <w:pPr>
            <w:rPr>
              <w:ins w:author="Dzung Le" w:id="0" w:date="2023-12-28T21:56:26Z"/>
              <w:b w:val="1"/>
              <w:sz w:val="28"/>
              <w:szCs w:val="28"/>
            </w:rPr>
          </w:pPr>
          <w:sdt>
            <w:sdtPr>
              <w:tag w:val="goog_rdk_259"/>
            </w:sdtPr>
            <w:sdtContent>
              <w:ins w:author="Dzung Le" w:id="0" w:date="2023-12-28T21:56:26Z">
                <w:r w:rsidDel="00000000" w:rsidR="00000000" w:rsidRPr="00000000">
                  <w:rPr>
                    <w:b w:val="1"/>
                    <w:sz w:val="28"/>
                    <w:szCs w:val="28"/>
                    <w:rtl w:val="0"/>
                  </w:rPr>
                  <w:t xml:space="preserve">ALTER TABLE </w:t>
                </w:r>
                <w:r w:rsidDel="00000000" w:rsidR="00000000" w:rsidRPr="00000000">
                  <w:rPr>
                    <w:b w:val="1"/>
                    <w:sz w:val="28"/>
                    <w:szCs w:val="28"/>
                    <w:rtl w:val="0"/>
                  </w:rPr>
                  <w:t xml:space="preserve">nhanvien ADD CONSTRAINTt fk_nhanvien_nhanvien FOREIGN KEY (ma_nql) </w:t>
                </w:r>
                <w:r w:rsidDel="00000000" w:rsidR="00000000" w:rsidRPr="00000000">
                  <w:rPr>
                    <w:b w:val="1"/>
                    <w:sz w:val="28"/>
                    <w:szCs w:val="28"/>
                    <w:rtl w:val="0"/>
                  </w:rPr>
                  <w:t xml:space="preserve">REFERENCES </w:t>
                </w:r>
                <w:r w:rsidDel="00000000" w:rsidR="00000000" w:rsidRPr="00000000">
                  <w:rPr>
                    <w:b w:val="1"/>
                    <w:sz w:val="28"/>
                    <w:szCs w:val="28"/>
                    <w:rtl w:val="0"/>
                  </w:rPr>
                  <w:t xml:space="preserve"> nhanvien(manv)</w:t>
                </w:r>
              </w:ins>
            </w:sdtContent>
          </w:sdt>
        </w:p>
      </w:sdtContent>
    </w:sdt>
    <w:sdt>
      <w:sdtPr>
        <w:tag w:val="goog_rdk_262"/>
      </w:sdtPr>
      <w:sdtContent>
        <w:p w:rsidR="00000000" w:rsidDel="00000000" w:rsidP="00000000" w:rsidRDefault="00000000" w:rsidRPr="00000000" w14:paraId="00000098">
          <w:pPr>
            <w:rPr>
              <w:ins w:author="Dzung Le" w:id="0" w:date="2023-12-28T21:56:26Z"/>
              <w:b w:val="1"/>
              <w:sz w:val="28"/>
              <w:szCs w:val="28"/>
            </w:rPr>
          </w:pPr>
          <w:sdt>
            <w:sdtPr>
              <w:tag w:val="goog_rdk_261"/>
            </w:sdtPr>
            <w:sdtContent>
              <w:ins w:author="Dzung Le" w:id="0" w:date="2023-12-28T21:56:26Z">
                <w:r w:rsidDel="00000000" w:rsidR="00000000" w:rsidRPr="00000000">
                  <w:rPr>
                    <w:b w:val="1"/>
                    <w:sz w:val="28"/>
                    <w:szCs w:val="28"/>
                    <w:rtl w:val="0"/>
                  </w:rPr>
                  <w:t xml:space="preserve">----------------------</w:t>
                </w:r>
              </w:ins>
            </w:sdtContent>
          </w:sdt>
        </w:p>
      </w:sdtContent>
    </w:sdt>
    <w:sdt>
      <w:sdtPr>
        <w:tag w:val="goog_rdk_264"/>
      </w:sdtPr>
      <w:sdtContent>
        <w:p w:rsidR="00000000" w:rsidDel="00000000" w:rsidP="00000000" w:rsidRDefault="00000000" w:rsidRPr="00000000" w14:paraId="00000099">
          <w:pPr>
            <w:rPr>
              <w:ins w:author="Dzung Le" w:id="0" w:date="2023-12-28T21:56:26Z"/>
              <w:b w:val="1"/>
              <w:sz w:val="28"/>
              <w:szCs w:val="28"/>
            </w:rPr>
          </w:pPr>
          <w:sdt>
            <w:sdtPr>
              <w:tag w:val="goog_rdk_263"/>
            </w:sdtPr>
            <w:sdtContent>
              <w:ins w:author="Dzung Le" w:id="0" w:date="2023-12-28T21:56:26Z">
                <w:r w:rsidDel="00000000" w:rsidR="00000000" w:rsidRPr="00000000">
                  <w:rPr>
                    <w:rtl w:val="0"/>
                  </w:rPr>
                </w:r>
              </w:ins>
            </w:sdtContent>
          </w:sdt>
        </w:p>
      </w:sdtContent>
    </w:sdt>
    <w:sdt>
      <w:sdtPr>
        <w:tag w:val="goog_rdk_266"/>
      </w:sdtPr>
      <w:sdtContent>
        <w:p w:rsidR="00000000" w:rsidDel="00000000" w:rsidP="00000000" w:rsidRDefault="00000000" w:rsidRPr="00000000" w14:paraId="0000009A">
          <w:pPr>
            <w:rPr>
              <w:ins w:author="Dzung Le" w:id="0" w:date="2023-12-28T21:56:26Z"/>
              <w:b w:val="1"/>
              <w:sz w:val="28"/>
              <w:szCs w:val="28"/>
            </w:rPr>
          </w:pPr>
          <w:sdt>
            <w:sdtPr>
              <w:tag w:val="goog_rdk_265"/>
            </w:sdtPr>
            <w:sdtContent>
              <w:ins w:author="Dzung Le" w:id="0" w:date="2023-12-28T21:56:26Z">
                <w:r w:rsidDel="00000000" w:rsidR="00000000" w:rsidRPr="00000000">
                  <w:rPr>
                    <w:b w:val="1"/>
                    <w:sz w:val="28"/>
                    <w:szCs w:val="28"/>
                    <w:rtl w:val="0"/>
                  </w:rPr>
                  <w:t xml:space="preserve">------INPUT DATA FOR THE TABLES-----</w:t>
                </w:r>
              </w:ins>
            </w:sdtContent>
          </w:sdt>
        </w:p>
      </w:sdtContent>
    </w:sdt>
    <w:sdt>
      <w:sdtPr>
        <w:tag w:val="goog_rdk_268"/>
      </w:sdtPr>
      <w:sdtContent>
        <w:p w:rsidR="00000000" w:rsidDel="00000000" w:rsidP="00000000" w:rsidRDefault="00000000" w:rsidRPr="00000000" w14:paraId="0000009B">
          <w:pPr>
            <w:rPr>
              <w:ins w:author="Dzung Le" w:id="0" w:date="2023-12-28T21:56:26Z"/>
              <w:b w:val="1"/>
              <w:sz w:val="28"/>
              <w:szCs w:val="28"/>
            </w:rPr>
          </w:pPr>
          <w:sdt>
            <w:sdtPr>
              <w:tag w:val="goog_rdk_267"/>
            </w:sdtPr>
            <w:sdtContent>
              <w:ins w:author="Dzung Le" w:id="0" w:date="2023-12-28T21:56:26Z">
                <w:r w:rsidDel="00000000" w:rsidR="00000000" w:rsidRPr="00000000">
                  <w:rPr>
                    <w:rtl w:val="0"/>
                  </w:rPr>
                </w:r>
              </w:ins>
            </w:sdtContent>
          </w:sdt>
        </w:p>
      </w:sdtContent>
    </w:sdt>
    <w:sdt>
      <w:sdtPr>
        <w:tag w:val="goog_rdk_270"/>
      </w:sdtPr>
      <w:sdtContent>
        <w:p w:rsidR="00000000" w:rsidDel="00000000" w:rsidP="00000000" w:rsidRDefault="00000000" w:rsidRPr="00000000" w14:paraId="0000009C">
          <w:pPr>
            <w:rPr>
              <w:ins w:author="Dzung Le" w:id="0" w:date="2023-12-28T21:56:26Z"/>
              <w:b w:val="1"/>
              <w:sz w:val="28"/>
              <w:szCs w:val="28"/>
            </w:rPr>
          </w:pPr>
          <w:sdt>
            <w:sdtPr>
              <w:tag w:val="goog_rdk_269"/>
            </w:sdtPr>
            <w:sdtContent>
              <w:ins w:author="Dzung Le" w:id="0" w:date="2023-12-28T21:56:26Z">
                <w:r w:rsidDel="00000000" w:rsidR="00000000" w:rsidRPr="00000000">
                  <w:rPr>
                    <w:b w:val="1"/>
                    <w:sz w:val="28"/>
                    <w:szCs w:val="28"/>
                    <w:rtl w:val="0"/>
                  </w:rPr>
                  <w:t xml:space="preserve">-- 1. Enter the data for 'phongban' table</w:t>
                </w:r>
              </w:ins>
            </w:sdtContent>
          </w:sdt>
        </w:p>
      </w:sdtContent>
    </w:sdt>
    <w:sdt>
      <w:sdtPr>
        <w:tag w:val="goog_rdk_272"/>
      </w:sdtPr>
      <w:sdtContent>
        <w:p w:rsidR="00000000" w:rsidDel="00000000" w:rsidP="00000000" w:rsidRDefault="00000000" w:rsidRPr="00000000" w14:paraId="0000009D">
          <w:pPr>
            <w:rPr>
              <w:ins w:author="Dzung Le" w:id="0" w:date="2023-12-28T21:56:26Z"/>
              <w:b w:val="1"/>
              <w:sz w:val="28"/>
              <w:szCs w:val="28"/>
            </w:rPr>
          </w:pPr>
          <w:sdt>
            <w:sdtPr>
              <w:tag w:val="goog_rdk_271"/>
            </w:sdtPr>
            <w:sdtContent>
              <w:ins w:author="Dzung Le" w:id="0" w:date="2023-12-28T21:56:26Z">
                <w:r w:rsidDel="00000000" w:rsidR="00000000" w:rsidRPr="00000000">
                  <w:rPr>
                    <w:rtl w:val="0"/>
                  </w:rPr>
                </w:r>
              </w:ins>
            </w:sdtContent>
          </w:sdt>
        </w:p>
      </w:sdtContent>
    </w:sdt>
    <w:sdt>
      <w:sdtPr>
        <w:tag w:val="goog_rdk_274"/>
      </w:sdtPr>
      <w:sdtContent>
        <w:p w:rsidR="00000000" w:rsidDel="00000000" w:rsidP="00000000" w:rsidRDefault="00000000" w:rsidRPr="00000000" w14:paraId="0000009E">
          <w:pPr>
            <w:rPr>
              <w:ins w:author="Dzung Le" w:id="0" w:date="2023-12-28T21:56:26Z"/>
              <w:b w:val="1"/>
              <w:sz w:val="28"/>
              <w:szCs w:val="28"/>
            </w:rPr>
          </w:pPr>
          <w:sdt>
            <w:sdtPr>
              <w:tag w:val="goog_rdk_273"/>
            </w:sdtPr>
            <w:sdtContent>
              <w:ins w:author="Dzung Le" w:id="0" w:date="2023-12-28T21:56:26Z">
                <w:r w:rsidDel="00000000" w:rsidR="00000000" w:rsidRPr="00000000">
                  <w:rPr>
                    <w:b w:val="1"/>
                    <w:sz w:val="28"/>
                    <w:szCs w:val="28"/>
                    <w:rtl w:val="0"/>
                  </w:rPr>
                  <w:t xml:space="preserve">INSERT INTO quanlynhanvien.phongban (namephg, maphg, trphg, ng_nhanchuc) VALUES</w:t>
                </w:r>
              </w:ins>
            </w:sdtContent>
          </w:sdt>
        </w:p>
      </w:sdtContent>
    </w:sdt>
    <w:sdt>
      <w:sdtPr>
        <w:tag w:val="goog_rdk_276"/>
      </w:sdtPr>
      <w:sdtContent>
        <w:p w:rsidR="00000000" w:rsidDel="00000000" w:rsidP="00000000" w:rsidRDefault="00000000" w:rsidRPr="00000000" w14:paraId="0000009F">
          <w:pPr>
            <w:rPr>
              <w:ins w:author="Dzung Le" w:id="0" w:date="2023-12-28T21:56:26Z"/>
              <w:b w:val="1"/>
              <w:sz w:val="28"/>
              <w:szCs w:val="28"/>
            </w:rPr>
          </w:pPr>
          <w:sdt>
            <w:sdtPr>
              <w:tag w:val="goog_rdk_275"/>
            </w:sdtPr>
            <w:sdtContent>
              <w:ins w:author="Dzung Le" w:id="0" w:date="2023-12-28T21:56:26Z">
                <w:r w:rsidDel="00000000" w:rsidR="00000000" w:rsidRPr="00000000">
                  <w:rPr>
                    <w:rtl w:val="0"/>
                  </w:rPr>
                </w:r>
              </w:ins>
            </w:sdtContent>
          </w:sdt>
        </w:p>
      </w:sdtContent>
    </w:sdt>
    <w:sdt>
      <w:sdtPr>
        <w:tag w:val="goog_rdk_278"/>
      </w:sdtPr>
      <w:sdtContent>
        <w:p w:rsidR="00000000" w:rsidDel="00000000" w:rsidP="00000000" w:rsidRDefault="00000000" w:rsidRPr="00000000" w14:paraId="000000A0">
          <w:pPr>
            <w:rPr>
              <w:ins w:author="Dzung Le" w:id="0" w:date="2023-12-28T21:56:26Z"/>
              <w:b w:val="1"/>
              <w:sz w:val="28"/>
              <w:szCs w:val="28"/>
            </w:rPr>
          </w:pPr>
          <w:sdt>
            <w:sdtPr>
              <w:tag w:val="goog_rdk_277"/>
            </w:sdtPr>
            <w:sdtContent>
              <w:ins w:author="Dzung Le" w:id="0" w:date="2023-12-28T21:56:26Z">
                <w:r w:rsidDel="00000000" w:rsidR="00000000" w:rsidRPr="00000000">
                  <w:rPr>
                    <w:b w:val="1"/>
                    <w:sz w:val="28"/>
                    <w:szCs w:val="28"/>
                    <w:rtl w:val="0"/>
                  </w:rPr>
                  <w:t xml:space="preserve">         ('Manager',1,NULL,'1971-06-19'),</w:t>
                </w:r>
              </w:ins>
            </w:sdtContent>
          </w:sdt>
        </w:p>
      </w:sdtContent>
    </w:sdt>
    <w:sdt>
      <w:sdtPr>
        <w:tag w:val="goog_rdk_280"/>
      </w:sdtPr>
      <w:sdtContent>
        <w:p w:rsidR="00000000" w:rsidDel="00000000" w:rsidP="00000000" w:rsidRDefault="00000000" w:rsidRPr="00000000" w14:paraId="000000A1">
          <w:pPr>
            <w:rPr>
              <w:ins w:author="Dzung Le" w:id="0" w:date="2023-12-28T21:56:26Z"/>
              <w:b w:val="1"/>
              <w:sz w:val="28"/>
              <w:szCs w:val="28"/>
            </w:rPr>
          </w:pPr>
          <w:sdt>
            <w:sdtPr>
              <w:tag w:val="goog_rdk_279"/>
            </w:sdtPr>
            <w:sdtContent>
              <w:ins w:author="Dzung Le" w:id="0" w:date="2023-12-28T21:56:26Z">
                <w:r w:rsidDel="00000000" w:rsidR="00000000" w:rsidRPr="00000000">
                  <w:rPr>
                    <w:rtl w:val="0"/>
                  </w:rPr>
                </w:r>
              </w:ins>
            </w:sdtContent>
          </w:sdt>
        </w:p>
      </w:sdtContent>
    </w:sdt>
    <w:sdt>
      <w:sdtPr>
        <w:tag w:val="goog_rdk_282"/>
      </w:sdtPr>
      <w:sdtContent>
        <w:p w:rsidR="00000000" w:rsidDel="00000000" w:rsidP="00000000" w:rsidRDefault="00000000" w:rsidRPr="00000000" w14:paraId="000000A2">
          <w:pPr>
            <w:rPr>
              <w:ins w:author="Dzung Le" w:id="0" w:date="2023-12-28T21:56:26Z"/>
              <w:b w:val="1"/>
              <w:sz w:val="28"/>
              <w:szCs w:val="28"/>
            </w:rPr>
          </w:pPr>
          <w:sdt>
            <w:sdtPr>
              <w:tag w:val="goog_rdk_281"/>
            </w:sdtPr>
            <w:sdtContent>
              <w:ins w:author="Dzung Le" w:id="0" w:date="2023-12-28T21:56:26Z">
                <w:r w:rsidDel="00000000" w:rsidR="00000000" w:rsidRPr="00000000">
                  <w:rPr>
                    <w:b w:val="1"/>
                    <w:sz w:val="28"/>
                    <w:szCs w:val="28"/>
                    <w:rtl w:val="0"/>
                  </w:rPr>
                  <w:t xml:space="preserve">         ('Organization',2,NULL,'2001-01-15'),</w:t>
                </w:r>
              </w:ins>
            </w:sdtContent>
          </w:sdt>
        </w:p>
      </w:sdtContent>
    </w:sdt>
    <w:sdt>
      <w:sdtPr>
        <w:tag w:val="goog_rdk_284"/>
      </w:sdtPr>
      <w:sdtContent>
        <w:p w:rsidR="00000000" w:rsidDel="00000000" w:rsidP="00000000" w:rsidRDefault="00000000" w:rsidRPr="00000000" w14:paraId="000000A3">
          <w:pPr>
            <w:rPr>
              <w:ins w:author="Dzung Le" w:id="0" w:date="2023-12-28T21:56:26Z"/>
              <w:b w:val="1"/>
              <w:sz w:val="28"/>
              <w:szCs w:val="28"/>
            </w:rPr>
          </w:pPr>
          <w:sdt>
            <w:sdtPr>
              <w:tag w:val="goog_rdk_283"/>
            </w:sdtPr>
            <w:sdtContent>
              <w:ins w:author="Dzung Le" w:id="0" w:date="2023-12-28T21:56:26Z">
                <w:r w:rsidDel="00000000" w:rsidR="00000000" w:rsidRPr="00000000">
                  <w:rPr>
                    <w:rtl w:val="0"/>
                  </w:rPr>
                </w:r>
              </w:ins>
            </w:sdtContent>
          </w:sdt>
        </w:p>
      </w:sdtContent>
    </w:sdt>
    <w:sdt>
      <w:sdtPr>
        <w:tag w:val="goog_rdk_286"/>
      </w:sdtPr>
      <w:sdtContent>
        <w:p w:rsidR="00000000" w:rsidDel="00000000" w:rsidP="00000000" w:rsidRDefault="00000000" w:rsidRPr="00000000" w14:paraId="000000A4">
          <w:pPr>
            <w:rPr>
              <w:ins w:author="Dzung Le" w:id="0" w:date="2023-12-28T21:56:26Z"/>
              <w:b w:val="1"/>
              <w:sz w:val="28"/>
              <w:szCs w:val="28"/>
            </w:rPr>
          </w:pPr>
          <w:sdt>
            <w:sdtPr>
              <w:tag w:val="goog_rdk_285"/>
            </w:sdtPr>
            <w:sdtContent>
              <w:ins w:author="Dzung Le" w:id="0" w:date="2023-12-28T21:56:26Z">
                <w:r w:rsidDel="00000000" w:rsidR="00000000" w:rsidRPr="00000000">
                  <w:rPr>
                    <w:b w:val="1"/>
                    <w:sz w:val="28"/>
                    <w:szCs w:val="28"/>
                    <w:rtl w:val="0"/>
                  </w:rPr>
                  <w:t xml:space="preserve">         ('Executive',4,NULL,'1985-01-01'),</w:t>
                </w:r>
              </w:ins>
            </w:sdtContent>
          </w:sdt>
        </w:p>
      </w:sdtContent>
    </w:sdt>
    <w:sdt>
      <w:sdtPr>
        <w:tag w:val="goog_rdk_288"/>
      </w:sdtPr>
      <w:sdtContent>
        <w:p w:rsidR="00000000" w:rsidDel="00000000" w:rsidP="00000000" w:rsidRDefault="00000000" w:rsidRPr="00000000" w14:paraId="000000A5">
          <w:pPr>
            <w:rPr>
              <w:ins w:author="Dzung Le" w:id="0" w:date="2023-12-28T21:56:26Z"/>
              <w:b w:val="1"/>
              <w:sz w:val="28"/>
              <w:szCs w:val="28"/>
            </w:rPr>
          </w:pPr>
          <w:sdt>
            <w:sdtPr>
              <w:tag w:val="goog_rdk_287"/>
            </w:sdtPr>
            <w:sdtContent>
              <w:ins w:author="Dzung Le" w:id="0" w:date="2023-12-28T21:56:26Z">
                <w:r w:rsidDel="00000000" w:rsidR="00000000" w:rsidRPr="00000000">
                  <w:rPr>
                    <w:rtl w:val="0"/>
                  </w:rPr>
                </w:r>
              </w:ins>
            </w:sdtContent>
          </w:sdt>
        </w:p>
      </w:sdtContent>
    </w:sdt>
    <w:sdt>
      <w:sdtPr>
        <w:tag w:val="goog_rdk_290"/>
      </w:sdtPr>
      <w:sdtContent>
        <w:p w:rsidR="00000000" w:rsidDel="00000000" w:rsidP="00000000" w:rsidRDefault="00000000" w:rsidRPr="00000000" w14:paraId="000000A6">
          <w:pPr>
            <w:rPr>
              <w:ins w:author="Dzung Le" w:id="0" w:date="2023-12-28T21:56:26Z"/>
              <w:b w:val="1"/>
              <w:sz w:val="28"/>
              <w:szCs w:val="28"/>
            </w:rPr>
          </w:pPr>
          <w:sdt>
            <w:sdtPr>
              <w:tag w:val="goog_rdk_289"/>
            </w:sdtPr>
            <w:sdtContent>
              <w:ins w:author="Dzung Le" w:id="0" w:date="2023-12-28T21:56:26Z">
                <w:r w:rsidDel="00000000" w:rsidR="00000000" w:rsidRPr="00000000">
                  <w:rPr>
                    <w:b w:val="1"/>
                    <w:sz w:val="28"/>
                    <w:szCs w:val="28"/>
                    <w:rtl w:val="0"/>
                  </w:rPr>
                  <w:t xml:space="preserve">         ('Research',5,NULL,'1978-05-22')</w:t>
                </w:r>
              </w:ins>
            </w:sdtContent>
          </w:sdt>
        </w:p>
      </w:sdtContent>
    </w:sdt>
    <w:sdt>
      <w:sdtPr>
        <w:tag w:val="goog_rdk_292"/>
      </w:sdtPr>
      <w:sdtContent>
        <w:p w:rsidR="00000000" w:rsidDel="00000000" w:rsidP="00000000" w:rsidRDefault="00000000" w:rsidRPr="00000000" w14:paraId="000000A7">
          <w:pPr>
            <w:rPr>
              <w:ins w:author="Dzung Le" w:id="0" w:date="2023-12-28T21:56:26Z"/>
              <w:b w:val="1"/>
              <w:sz w:val="28"/>
              <w:szCs w:val="28"/>
            </w:rPr>
          </w:pPr>
          <w:sdt>
            <w:sdtPr>
              <w:tag w:val="goog_rdk_291"/>
            </w:sdtPr>
            <w:sdtContent>
              <w:ins w:author="Dzung Le" w:id="0" w:date="2023-12-28T21:56:26Z">
                <w:r w:rsidDel="00000000" w:rsidR="00000000" w:rsidRPr="00000000">
                  <w:rPr>
                    <w:rtl w:val="0"/>
                  </w:rPr>
                </w:r>
              </w:ins>
            </w:sdtContent>
          </w:sdt>
        </w:p>
      </w:sdtContent>
    </w:sdt>
    <w:sdt>
      <w:sdtPr>
        <w:tag w:val="goog_rdk_294"/>
      </w:sdtPr>
      <w:sdtContent>
        <w:p w:rsidR="00000000" w:rsidDel="00000000" w:rsidP="00000000" w:rsidRDefault="00000000" w:rsidRPr="00000000" w14:paraId="000000A8">
          <w:pPr>
            <w:rPr>
              <w:ins w:author="Dzung Le" w:id="0" w:date="2023-12-28T21:56:26Z"/>
              <w:b w:val="1"/>
              <w:sz w:val="28"/>
              <w:szCs w:val="28"/>
            </w:rPr>
          </w:pPr>
          <w:sdt>
            <w:sdtPr>
              <w:tag w:val="goog_rdk_293"/>
            </w:sdtPr>
            <w:sdtContent>
              <w:ins w:author="Dzung Le" w:id="0" w:date="2023-12-28T21:56:26Z">
                <w:r w:rsidDel="00000000" w:rsidR="00000000" w:rsidRPr="00000000">
                  <w:rPr>
                    <w:b w:val="1"/>
                    <w:sz w:val="28"/>
                    <w:szCs w:val="28"/>
                    <w:rtl w:val="0"/>
                  </w:rPr>
                  <w:t xml:space="preserve">-- 2. Enter the data for 'diadiem_phg'</w:t>
                </w:r>
              </w:ins>
            </w:sdtContent>
          </w:sdt>
        </w:p>
      </w:sdtContent>
    </w:sdt>
    <w:sdt>
      <w:sdtPr>
        <w:tag w:val="goog_rdk_296"/>
      </w:sdtPr>
      <w:sdtContent>
        <w:p w:rsidR="00000000" w:rsidDel="00000000" w:rsidP="00000000" w:rsidRDefault="00000000" w:rsidRPr="00000000" w14:paraId="000000A9">
          <w:pPr>
            <w:rPr>
              <w:ins w:author="Dzung Le" w:id="0" w:date="2023-12-28T21:56:26Z"/>
              <w:b w:val="1"/>
              <w:sz w:val="28"/>
              <w:szCs w:val="28"/>
            </w:rPr>
          </w:pPr>
          <w:sdt>
            <w:sdtPr>
              <w:tag w:val="goog_rdk_295"/>
            </w:sdtPr>
            <w:sdtContent>
              <w:ins w:author="Dzung Le" w:id="0" w:date="2023-12-28T21:56:26Z">
                <w:r w:rsidDel="00000000" w:rsidR="00000000" w:rsidRPr="00000000">
                  <w:rPr>
                    <w:rtl w:val="0"/>
                  </w:rPr>
                </w:r>
              </w:ins>
            </w:sdtContent>
          </w:sdt>
        </w:p>
      </w:sdtContent>
    </w:sdt>
    <w:sdt>
      <w:sdtPr>
        <w:tag w:val="goog_rdk_298"/>
      </w:sdtPr>
      <w:sdtContent>
        <w:p w:rsidR="00000000" w:rsidDel="00000000" w:rsidP="00000000" w:rsidRDefault="00000000" w:rsidRPr="00000000" w14:paraId="000000AA">
          <w:pPr>
            <w:rPr>
              <w:ins w:author="Dzung Le" w:id="0" w:date="2023-12-28T21:56:26Z"/>
              <w:b w:val="1"/>
              <w:sz w:val="28"/>
              <w:szCs w:val="28"/>
            </w:rPr>
          </w:pPr>
          <w:sdt>
            <w:sdtPr>
              <w:tag w:val="goog_rdk_297"/>
            </w:sdtPr>
            <w:sdtContent>
              <w:ins w:author="Dzung Le" w:id="0" w:date="2023-12-28T21:56:26Z">
                <w:r w:rsidDel="00000000" w:rsidR="00000000" w:rsidRPr="00000000">
                  <w:rPr>
                    <w:b w:val="1"/>
                    <w:sz w:val="28"/>
                    <w:szCs w:val="28"/>
                    <w:rtl w:val="0"/>
                  </w:rPr>
                  <w:t xml:space="preserve">INSERT INTO quanlynhanvien.diadiem_phg (maphg, diadiem)VALUES</w:t>
                </w:r>
              </w:ins>
            </w:sdtContent>
          </w:sdt>
        </w:p>
      </w:sdtContent>
    </w:sdt>
    <w:sdt>
      <w:sdtPr>
        <w:tag w:val="goog_rdk_300"/>
      </w:sdtPr>
      <w:sdtContent>
        <w:p w:rsidR="00000000" w:rsidDel="00000000" w:rsidP="00000000" w:rsidRDefault="00000000" w:rsidRPr="00000000" w14:paraId="000000AB">
          <w:pPr>
            <w:rPr>
              <w:ins w:author="Dzung Le" w:id="0" w:date="2023-12-28T21:56:26Z"/>
              <w:b w:val="1"/>
              <w:sz w:val="28"/>
              <w:szCs w:val="28"/>
            </w:rPr>
          </w:pPr>
          <w:sdt>
            <w:sdtPr>
              <w:tag w:val="goog_rdk_299"/>
            </w:sdtPr>
            <w:sdtContent>
              <w:ins w:author="Dzung Le" w:id="0" w:date="2023-12-28T21:56:26Z">
                <w:r w:rsidDel="00000000" w:rsidR="00000000" w:rsidRPr="00000000">
                  <w:rPr>
                    <w:rtl w:val="0"/>
                  </w:rPr>
                </w:r>
              </w:ins>
            </w:sdtContent>
          </w:sdt>
        </w:p>
      </w:sdtContent>
    </w:sdt>
    <w:sdt>
      <w:sdtPr>
        <w:tag w:val="goog_rdk_302"/>
      </w:sdtPr>
      <w:sdtContent>
        <w:p w:rsidR="00000000" w:rsidDel="00000000" w:rsidP="00000000" w:rsidRDefault="00000000" w:rsidRPr="00000000" w14:paraId="000000AC">
          <w:pPr>
            <w:rPr>
              <w:ins w:author="Dzung Le" w:id="0" w:date="2023-12-28T21:56:26Z"/>
              <w:b w:val="1"/>
              <w:sz w:val="28"/>
              <w:szCs w:val="28"/>
            </w:rPr>
          </w:pPr>
          <w:sdt>
            <w:sdtPr>
              <w:tag w:val="goog_rdk_301"/>
            </w:sdtPr>
            <w:sdtContent>
              <w:ins w:author="Dzung Le" w:id="0" w:date="2023-12-28T21:56:26Z">
                <w:r w:rsidDel="00000000" w:rsidR="00000000" w:rsidRPr="00000000">
                  <w:rPr>
                    <w:b w:val="1"/>
                    <w:sz w:val="28"/>
                    <w:szCs w:val="28"/>
                    <w:rtl w:val="0"/>
                  </w:rPr>
                  <w:t xml:space="preserve">         (1,'Vung Tau'),</w:t>
                </w:r>
              </w:ins>
            </w:sdtContent>
          </w:sdt>
        </w:p>
      </w:sdtContent>
    </w:sdt>
    <w:sdt>
      <w:sdtPr>
        <w:tag w:val="goog_rdk_304"/>
      </w:sdtPr>
      <w:sdtContent>
        <w:p w:rsidR="00000000" w:rsidDel="00000000" w:rsidP="00000000" w:rsidRDefault="00000000" w:rsidRPr="00000000" w14:paraId="000000AD">
          <w:pPr>
            <w:rPr>
              <w:ins w:author="Dzung Le" w:id="0" w:date="2023-12-28T21:56:26Z"/>
              <w:b w:val="1"/>
              <w:sz w:val="28"/>
              <w:szCs w:val="28"/>
            </w:rPr>
          </w:pPr>
          <w:sdt>
            <w:sdtPr>
              <w:tag w:val="goog_rdk_303"/>
            </w:sdtPr>
            <w:sdtContent>
              <w:ins w:author="Dzung Le" w:id="0" w:date="2023-12-28T21:56:26Z">
                <w:r w:rsidDel="00000000" w:rsidR="00000000" w:rsidRPr="00000000">
                  <w:rPr>
                    <w:rtl w:val="0"/>
                  </w:rPr>
                </w:r>
              </w:ins>
            </w:sdtContent>
          </w:sdt>
        </w:p>
      </w:sdtContent>
    </w:sdt>
    <w:sdt>
      <w:sdtPr>
        <w:tag w:val="goog_rdk_306"/>
      </w:sdtPr>
      <w:sdtContent>
        <w:p w:rsidR="00000000" w:rsidDel="00000000" w:rsidP="00000000" w:rsidRDefault="00000000" w:rsidRPr="00000000" w14:paraId="000000AE">
          <w:pPr>
            <w:rPr>
              <w:ins w:author="Dzung Le" w:id="0" w:date="2023-12-28T21:56:26Z"/>
              <w:b w:val="1"/>
              <w:sz w:val="28"/>
              <w:szCs w:val="28"/>
            </w:rPr>
          </w:pPr>
          <w:sdt>
            <w:sdtPr>
              <w:tag w:val="goog_rdk_305"/>
            </w:sdtPr>
            <w:sdtContent>
              <w:ins w:author="Dzung Le" w:id="0" w:date="2023-12-28T21:56:26Z">
                <w:r w:rsidDel="00000000" w:rsidR="00000000" w:rsidRPr="00000000">
                  <w:rPr>
                    <w:b w:val="1"/>
                    <w:sz w:val="28"/>
                    <w:szCs w:val="28"/>
                    <w:rtl w:val="0"/>
                  </w:rPr>
                  <w:t xml:space="preserve">         (2,'HCMC'),</w:t>
                </w:r>
              </w:ins>
            </w:sdtContent>
          </w:sdt>
        </w:p>
      </w:sdtContent>
    </w:sdt>
    <w:sdt>
      <w:sdtPr>
        <w:tag w:val="goog_rdk_308"/>
      </w:sdtPr>
      <w:sdtContent>
        <w:p w:rsidR="00000000" w:rsidDel="00000000" w:rsidP="00000000" w:rsidRDefault="00000000" w:rsidRPr="00000000" w14:paraId="000000AF">
          <w:pPr>
            <w:rPr>
              <w:ins w:author="Dzung Le" w:id="0" w:date="2023-12-28T21:56:26Z"/>
              <w:b w:val="1"/>
              <w:sz w:val="28"/>
              <w:szCs w:val="28"/>
            </w:rPr>
          </w:pPr>
          <w:sdt>
            <w:sdtPr>
              <w:tag w:val="goog_rdk_307"/>
            </w:sdtPr>
            <w:sdtContent>
              <w:ins w:author="Dzung Le" w:id="0" w:date="2023-12-28T21:56:26Z">
                <w:r w:rsidDel="00000000" w:rsidR="00000000" w:rsidRPr="00000000">
                  <w:rPr>
                    <w:rtl w:val="0"/>
                  </w:rPr>
                </w:r>
              </w:ins>
            </w:sdtContent>
          </w:sdt>
        </w:p>
      </w:sdtContent>
    </w:sdt>
    <w:sdt>
      <w:sdtPr>
        <w:tag w:val="goog_rdk_310"/>
      </w:sdtPr>
      <w:sdtContent>
        <w:p w:rsidR="00000000" w:rsidDel="00000000" w:rsidP="00000000" w:rsidRDefault="00000000" w:rsidRPr="00000000" w14:paraId="000000B0">
          <w:pPr>
            <w:rPr>
              <w:ins w:author="Dzung Le" w:id="0" w:date="2023-12-28T21:56:26Z"/>
              <w:b w:val="1"/>
              <w:sz w:val="28"/>
              <w:szCs w:val="28"/>
            </w:rPr>
          </w:pPr>
          <w:sdt>
            <w:sdtPr>
              <w:tag w:val="goog_rdk_309"/>
            </w:sdtPr>
            <w:sdtContent>
              <w:ins w:author="Dzung Le" w:id="0" w:date="2023-12-28T21:56:26Z">
                <w:r w:rsidDel="00000000" w:rsidR="00000000" w:rsidRPr="00000000">
                  <w:rPr>
                    <w:b w:val="1"/>
                    <w:sz w:val="28"/>
                    <w:szCs w:val="28"/>
                    <w:rtl w:val="0"/>
                  </w:rPr>
                  <w:t xml:space="preserve">         (2,'Nha Trang'),</w:t>
                </w:r>
              </w:ins>
            </w:sdtContent>
          </w:sdt>
        </w:p>
      </w:sdtContent>
    </w:sdt>
    <w:sdt>
      <w:sdtPr>
        <w:tag w:val="goog_rdk_312"/>
      </w:sdtPr>
      <w:sdtContent>
        <w:p w:rsidR="00000000" w:rsidDel="00000000" w:rsidP="00000000" w:rsidRDefault="00000000" w:rsidRPr="00000000" w14:paraId="000000B1">
          <w:pPr>
            <w:rPr>
              <w:ins w:author="Dzung Le" w:id="0" w:date="2023-12-28T21:56:26Z"/>
              <w:b w:val="1"/>
              <w:sz w:val="28"/>
              <w:szCs w:val="28"/>
            </w:rPr>
          </w:pPr>
          <w:sdt>
            <w:sdtPr>
              <w:tag w:val="goog_rdk_311"/>
            </w:sdtPr>
            <w:sdtContent>
              <w:ins w:author="Dzung Le" w:id="0" w:date="2023-12-28T21:56:26Z">
                <w:r w:rsidDel="00000000" w:rsidR="00000000" w:rsidRPr="00000000">
                  <w:rPr>
                    <w:rtl w:val="0"/>
                  </w:rPr>
                </w:r>
              </w:ins>
            </w:sdtContent>
          </w:sdt>
        </w:p>
      </w:sdtContent>
    </w:sdt>
    <w:sdt>
      <w:sdtPr>
        <w:tag w:val="goog_rdk_314"/>
      </w:sdtPr>
      <w:sdtContent>
        <w:p w:rsidR="00000000" w:rsidDel="00000000" w:rsidP="00000000" w:rsidRDefault="00000000" w:rsidRPr="00000000" w14:paraId="000000B2">
          <w:pPr>
            <w:rPr>
              <w:ins w:author="Dzung Le" w:id="0" w:date="2023-12-28T21:56:26Z"/>
              <w:b w:val="1"/>
              <w:sz w:val="28"/>
              <w:szCs w:val="28"/>
            </w:rPr>
          </w:pPr>
          <w:sdt>
            <w:sdtPr>
              <w:tag w:val="goog_rdk_313"/>
            </w:sdtPr>
            <w:sdtContent>
              <w:ins w:author="Dzung Le" w:id="0" w:date="2023-12-28T21:56:26Z">
                <w:r w:rsidDel="00000000" w:rsidR="00000000" w:rsidRPr="00000000">
                  <w:rPr>
                    <w:b w:val="1"/>
                    <w:sz w:val="28"/>
                    <w:szCs w:val="28"/>
                    <w:rtl w:val="0"/>
                  </w:rPr>
                  <w:t xml:space="preserve">         (4,'HCMC'),</w:t>
                </w:r>
              </w:ins>
            </w:sdtContent>
          </w:sdt>
        </w:p>
      </w:sdtContent>
    </w:sdt>
    <w:sdt>
      <w:sdtPr>
        <w:tag w:val="goog_rdk_316"/>
      </w:sdtPr>
      <w:sdtContent>
        <w:p w:rsidR="00000000" w:rsidDel="00000000" w:rsidP="00000000" w:rsidRDefault="00000000" w:rsidRPr="00000000" w14:paraId="000000B3">
          <w:pPr>
            <w:rPr>
              <w:ins w:author="Dzung Le" w:id="0" w:date="2023-12-28T21:56:26Z"/>
              <w:b w:val="1"/>
              <w:sz w:val="28"/>
              <w:szCs w:val="28"/>
            </w:rPr>
          </w:pPr>
          <w:sdt>
            <w:sdtPr>
              <w:tag w:val="goog_rdk_315"/>
            </w:sdtPr>
            <w:sdtContent>
              <w:ins w:author="Dzung Le" w:id="0" w:date="2023-12-28T21:56:26Z">
                <w:r w:rsidDel="00000000" w:rsidR="00000000" w:rsidRPr="00000000">
                  <w:rPr>
                    <w:rtl w:val="0"/>
                  </w:rPr>
                </w:r>
              </w:ins>
            </w:sdtContent>
          </w:sdt>
        </w:p>
      </w:sdtContent>
    </w:sdt>
    <w:sdt>
      <w:sdtPr>
        <w:tag w:val="goog_rdk_318"/>
      </w:sdtPr>
      <w:sdtContent>
        <w:p w:rsidR="00000000" w:rsidDel="00000000" w:rsidP="00000000" w:rsidRDefault="00000000" w:rsidRPr="00000000" w14:paraId="000000B4">
          <w:pPr>
            <w:rPr>
              <w:ins w:author="Dzung Le" w:id="0" w:date="2023-12-28T21:56:26Z"/>
              <w:b w:val="1"/>
              <w:sz w:val="28"/>
              <w:szCs w:val="28"/>
            </w:rPr>
          </w:pPr>
          <w:sdt>
            <w:sdtPr>
              <w:tag w:val="goog_rdk_317"/>
            </w:sdtPr>
            <w:sdtContent>
              <w:ins w:author="Dzung Le" w:id="0" w:date="2023-12-28T21:56:26Z">
                <w:r w:rsidDel="00000000" w:rsidR="00000000" w:rsidRPr="00000000">
                  <w:rPr>
                    <w:b w:val="1"/>
                    <w:sz w:val="28"/>
                    <w:szCs w:val="28"/>
                    <w:rtl w:val="0"/>
                  </w:rPr>
                  <w:t xml:space="preserve">         (5,'Hanoi'),</w:t>
                </w:r>
              </w:ins>
            </w:sdtContent>
          </w:sdt>
        </w:p>
      </w:sdtContent>
    </w:sdt>
    <w:sdt>
      <w:sdtPr>
        <w:tag w:val="goog_rdk_320"/>
      </w:sdtPr>
      <w:sdtContent>
        <w:p w:rsidR="00000000" w:rsidDel="00000000" w:rsidP="00000000" w:rsidRDefault="00000000" w:rsidRPr="00000000" w14:paraId="000000B5">
          <w:pPr>
            <w:rPr>
              <w:ins w:author="Dzung Le" w:id="0" w:date="2023-12-28T21:56:26Z"/>
              <w:b w:val="1"/>
              <w:sz w:val="28"/>
              <w:szCs w:val="28"/>
            </w:rPr>
          </w:pPr>
          <w:sdt>
            <w:sdtPr>
              <w:tag w:val="goog_rdk_319"/>
            </w:sdtPr>
            <w:sdtContent>
              <w:ins w:author="Dzung Le" w:id="0" w:date="2023-12-28T21:56:26Z">
                <w:r w:rsidDel="00000000" w:rsidR="00000000" w:rsidRPr="00000000">
                  <w:rPr>
                    <w:rtl w:val="0"/>
                  </w:rPr>
                </w:r>
              </w:ins>
            </w:sdtContent>
          </w:sdt>
        </w:p>
      </w:sdtContent>
    </w:sdt>
    <w:sdt>
      <w:sdtPr>
        <w:tag w:val="goog_rdk_322"/>
      </w:sdtPr>
      <w:sdtContent>
        <w:p w:rsidR="00000000" w:rsidDel="00000000" w:rsidP="00000000" w:rsidRDefault="00000000" w:rsidRPr="00000000" w14:paraId="000000B6">
          <w:pPr>
            <w:rPr>
              <w:ins w:author="Dzung Le" w:id="0" w:date="2023-12-28T21:56:26Z"/>
              <w:b w:val="1"/>
              <w:sz w:val="28"/>
              <w:szCs w:val="28"/>
            </w:rPr>
          </w:pPr>
          <w:sdt>
            <w:sdtPr>
              <w:tag w:val="goog_rdk_321"/>
            </w:sdtPr>
            <w:sdtContent>
              <w:ins w:author="Dzung Le" w:id="0" w:date="2023-12-28T21:56:26Z">
                <w:r w:rsidDel="00000000" w:rsidR="00000000" w:rsidRPr="00000000">
                  <w:rPr>
                    <w:b w:val="1"/>
                    <w:sz w:val="28"/>
                    <w:szCs w:val="28"/>
                    <w:rtl w:val="0"/>
                  </w:rPr>
                  <w:t xml:space="preserve">         (5,'HCMC')</w:t>
                </w:r>
              </w:ins>
            </w:sdtContent>
          </w:sdt>
        </w:p>
      </w:sdtContent>
    </w:sdt>
    <w:sdt>
      <w:sdtPr>
        <w:tag w:val="goog_rdk_324"/>
      </w:sdtPr>
      <w:sdtContent>
        <w:p w:rsidR="00000000" w:rsidDel="00000000" w:rsidP="00000000" w:rsidRDefault="00000000" w:rsidRPr="00000000" w14:paraId="000000B7">
          <w:pPr>
            <w:rPr>
              <w:ins w:author="Dzung Le" w:id="0" w:date="2023-12-28T21:56:26Z"/>
              <w:b w:val="1"/>
              <w:sz w:val="28"/>
              <w:szCs w:val="28"/>
            </w:rPr>
          </w:pPr>
          <w:sdt>
            <w:sdtPr>
              <w:tag w:val="goog_rdk_323"/>
            </w:sdtPr>
            <w:sdtContent>
              <w:ins w:author="Dzung Le" w:id="0" w:date="2023-12-28T21:56:26Z">
                <w:r w:rsidDel="00000000" w:rsidR="00000000" w:rsidRPr="00000000">
                  <w:rPr>
                    <w:rtl w:val="0"/>
                  </w:rPr>
                </w:r>
              </w:ins>
            </w:sdtContent>
          </w:sdt>
        </w:p>
      </w:sdtContent>
    </w:sdt>
    <w:sdt>
      <w:sdtPr>
        <w:tag w:val="goog_rdk_326"/>
      </w:sdtPr>
      <w:sdtContent>
        <w:p w:rsidR="00000000" w:rsidDel="00000000" w:rsidP="00000000" w:rsidRDefault="00000000" w:rsidRPr="00000000" w14:paraId="000000B8">
          <w:pPr>
            <w:rPr>
              <w:ins w:author="Dzung Le" w:id="0" w:date="2023-12-28T21:56:26Z"/>
              <w:b w:val="1"/>
              <w:sz w:val="28"/>
              <w:szCs w:val="28"/>
            </w:rPr>
          </w:pPr>
          <w:sdt>
            <w:sdtPr>
              <w:tag w:val="goog_rdk_325"/>
            </w:sdtPr>
            <w:sdtContent>
              <w:ins w:author="Dzung Le" w:id="0" w:date="2023-12-28T21:56:26Z">
                <w:r w:rsidDel="00000000" w:rsidR="00000000" w:rsidRPr="00000000">
                  <w:rPr>
                    <w:b w:val="1"/>
                    <w:sz w:val="28"/>
                    <w:szCs w:val="28"/>
                    <w:rtl w:val="0"/>
                  </w:rPr>
                  <w:t xml:space="preserve">       </w:t>
                </w:r>
              </w:ins>
            </w:sdtContent>
          </w:sdt>
        </w:p>
      </w:sdtContent>
    </w:sdt>
    <w:sdt>
      <w:sdtPr>
        <w:tag w:val="goog_rdk_328"/>
      </w:sdtPr>
      <w:sdtContent>
        <w:p w:rsidR="00000000" w:rsidDel="00000000" w:rsidP="00000000" w:rsidRDefault="00000000" w:rsidRPr="00000000" w14:paraId="000000B9">
          <w:pPr>
            <w:rPr>
              <w:ins w:author="Dzung Le" w:id="0" w:date="2023-12-28T21:56:26Z"/>
              <w:b w:val="1"/>
              <w:sz w:val="28"/>
              <w:szCs w:val="28"/>
            </w:rPr>
          </w:pPr>
          <w:sdt>
            <w:sdtPr>
              <w:tag w:val="goog_rdk_327"/>
            </w:sdtPr>
            <w:sdtContent>
              <w:ins w:author="Dzung Le" w:id="0" w:date="2023-12-28T21:56:26Z">
                <w:r w:rsidDel="00000000" w:rsidR="00000000" w:rsidRPr="00000000">
                  <w:rPr>
                    <w:rtl w:val="0"/>
                  </w:rPr>
                </w:r>
              </w:ins>
            </w:sdtContent>
          </w:sdt>
        </w:p>
      </w:sdtContent>
    </w:sdt>
    <w:sdt>
      <w:sdtPr>
        <w:tag w:val="goog_rdk_330"/>
      </w:sdtPr>
      <w:sdtContent>
        <w:p w:rsidR="00000000" w:rsidDel="00000000" w:rsidP="00000000" w:rsidRDefault="00000000" w:rsidRPr="00000000" w14:paraId="000000BA">
          <w:pPr>
            <w:rPr>
              <w:ins w:author="Dzung Le" w:id="0" w:date="2023-12-28T21:56:26Z"/>
              <w:b w:val="1"/>
              <w:sz w:val="28"/>
              <w:szCs w:val="28"/>
            </w:rPr>
          </w:pPr>
          <w:sdt>
            <w:sdtPr>
              <w:tag w:val="goog_rdk_329"/>
            </w:sdtPr>
            <w:sdtContent>
              <w:ins w:author="Dzung Le" w:id="0" w:date="2023-12-28T21:56:26Z">
                <w:r w:rsidDel="00000000" w:rsidR="00000000" w:rsidRPr="00000000">
                  <w:rPr>
                    <w:b w:val="1"/>
                    <w:sz w:val="28"/>
                    <w:szCs w:val="28"/>
                    <w:rtl w:val="0"/>
                  </w:rPr>
                  <w:t xml:space="preserve">-- 3 Enter the data for table 'nhanvien'</w:t>
                </w:r>
              </w:ins>
            </w:sdtContent>
          </w:sdt>
        </w:p>
      </w:sdtContent>
    </w:sdt>
    <w:sdt>
      <w:sdtPr>
        <w:tag w:val="goog_rdk_332"/>
      </w:sdtPr>
      <w:sdtContent>
        <w:p w:rsidR="00000000" w:rsidDel="00000000" w:rsidP="00000000" w:rsidRDefault="00000000" w:rsidRPr="00000000" w14:paraId="000000BB">
          <w:pPr>
            <w:rPr>
              <w:ins w:author="Dzung Le" w:id="0" w:date="2023-12-28T21:56:26Z"/>
              <w:b w:val="1"/>
              <w:sz w:val="28"/>
              <w:szCs w:val="28"/>
            </w:rPr>
          </w:pPr>
          <w:sdt>
            <w:sdtPr>
              <w:tag w:val="goog_rdk_331"/>
            </w:sdtPr>
            <w:sdtContent>
              <w:ins w:author="Dzung Le" w:id="0" w:date="2023-12-28T21:56:26Z">
                <w:r w:rsidDel="00000000" w:rsidR="00000000" w:rsidRPr="00000000">
                  <w:rPr>
                    <w:rtl w:val="0"/>
                  </w:rPr>
                </w:r>
              </w:ins>
            </w:sdtContent>
          </w:sdt>
        </w:p>
      </w:sdtContent>
    </w:sdt>
    <w:sdt>
      <w:sdtPr>
        <w:tag w:val="goog_rdk_334"/>
      </w:sdtPr>
      <w:sdtContent>
        <w:p w:rsidR="00000000" w:rsidDel="00000000" w:rsidP="00000000" w:rsidRDefault="00000000" w:rsidRPr="00000000" w14:paraId="000000BC">
          <w:pPr>
            <w:rPr>
              <w:ins w:author="Dzung Le" w:id="0" w:date="2023-12-28T21:56:26Z"/>
              <w:b w:val="1"/>
              <w:sz w:val="28"/>
              <w:szCs w:val="28"/>
            </w:rPr>
          </w:pPr>
          <w:sdt>
            <w:sdtPr>
              <w:tag w:val="goog_rdk_333"/>
            </w:sdtPr>
            <w:sdtContent>
              <w:ins w:author="Dzung Le" w:id="0" w:date="2023-12-28T21:56:26Z">
                <w:r w:rsidDel="00000000" w:rsidR="00000000" w:rsidRPr="00000000">
                  <w:rPr>
                    <w:b w:val="1"/>
                    <w:sz w:val="28"/>
                    <w:szCs w:val="28"/>
                    <w:rtl w:val="0"/>
                  </w:rPr>
                  <w:t xml:space="preserve">INSERT INTO quanlynhanvien.nhanvien (honv, tenlot, namenv, manv, ngsinh, dchi, pha, luong, ma_nql, phg) VALUES</w:t>
                </w:r>
              </w:ins>
            </w:sdtContent>
          </w:sdt>
        </w:p>
      </w:sdtContent>
    </w:sdt>
    <w:sdt>
      <w:sdtPr>
        <w:tag w:val="goog_rdk_336"/>
      </w:sdtPr>
      <w:sdtContent>
        <w:p w:rsidR="00000000" w:rsidDel="00000000" w:rsidP="00000000" w:rsidRDefault="00000000" w:rsidRPr="00000000" w14:paraId="000000BD">
          <w:pPr>
            <w:rPr>
              <w:ins w:author="Dzung Le" w:id="0" w:date="2023-12-28T21:56:26Z"/>
              <w:b w:val="1"/>
              <w:sz w:val="28"/>
              <w:szCs w:val="28"/>
            </w:rPr>
          </w:pPr>
          <w:sdt>
            <w:sdtPr>
              <w:tag w:val="goog_rdk_335"/>
            </w:sdtPr>
            <w:sdtContent>
              <w:ins w:author="Dzung Le" w:id="0" w:date="2023-12-28T21:56:26Z">
                <w:r w:rsidDel="00000000" w:rsidR="00000000" w:rsidRPr="00000000">
                  <w:rPr>
                    <w:rtl w:val="0"/>
                  </w:rPr>
                </w:r>
              </w:ins>
            </w:sdtContent>
          </w:sdt>
        </w:p>
      </w:sdtContent>
    </w:sdt>
    <w:sdt>
      <w:sdtPr>
        <w:tag w:val="goog_rdk_338"/>
      </w:sdtPr>
      <w:sdtContent>
        <w:p w:rsidR="00000000" w:rsidDel="00000000" w:rsidP="00000000" w:rsidRDefault="00000000" w:rsidRPr="00000000" w14:paraId="000000BE">
          <w:pPr>
            <w:rPr>
              <w:ins w:author="Dzung Le" w:id="0" w:date="2023-12-28T21:56:26Z"/>
              <w:b w:val="1"/>
              <w:sz w:val="28"/>
              <w:szCs w:val="28"/>
            </w:rPr>
          </w:pPr>
          <w:sdt>
            <w:sdtPr>
              <w:tag w:val="goog_rdk_337"/>
            </w:sdtPr>
            <w:sdtContent>
              <w:ins w:author="Dzung Le" w:id="0" w:date="2023-12-28T21:56:26Z">
                <w:r w:rsidDel="00000000" w:rsidR="00000000" w:rsidRPr="00000000">
                  <w:rPr>
                    <w:b w:val="1"/>
                    <w:sz w:val="28"/>
                    <w:szCs w:val="28"/>
                    <w:rtl w:val="0"/>
                  </w:rPr>
                  <w:t xml:space="preserve">         ('Cao','Si','Ki','123123456','1986-08-09','123 Le Loi - District 1 - HCMC','Male',15000,NULL,5),</w:t>
                </w:r>
              </w:ins>
            </w:sdtContent>
          </w:sdt>
        </w:p>
      </w:sdtContent>
    </w:sdt>
    <w:sdt>
      <w:sdtPr>
        <w:tag w:val="goog_rdk_340"/>
      </w:sdtPr>
      <w:sdtContent>
        <w:p w:rsidR="00000000" w:rsidDel="00000000" w:rsidP="00000000" w:rsidRDefault="00000000" w:rsidRPr="00000000" w14:paraId="000000BF">
          <w:pPr>
            <w:rPr>
              <w:ins w:author="Dzung Le" w:id="0" w:date="2023-12-28T21:56:26Z"/>
              <w:b w:val="1"/>
              <w:sz w:val="28"/>
              <w:szCs w:val="28"/>
            </w:rPr>
          </w:pPr>
          <w:sdt>
            <w:sdtPr>
              <w:tag w:val="goog_rdk_339"/>
            </w:sdtPr>
            <w:sdtContent>
              <w:ins w:author="Dzung Le" w:id="0" w:date="2023-12-28T21:56:26Z">
                <w:r w:rsidDel="00000000" w:rsidR="00000000" w:rsidRPr="00000000">
                  <w:rPr>
                    <w:rtl w:val="0"/>
                  </w:rPr>
                </w:r>
              </w:ins>
            </w:sdtContent>
          </w:sdt>
        </w:p>
      </w:sdtContent>
    </w:sdt>
    <w:sdt>
      <w:sdtPr>
        <w:tag w:val="goog_rdk_342"/>
      </w:sdtPr>
      <w:sdtContent>
        <w:p w:rsidR="00000000" w:rsidDel="00000000" w:rsidP="00000000" w:rsidRDefault="00000000" w:rsidRPr="00000000" w14:paraId="000000C0">
          <w:pPr>
            <w:rPr>
              <w:ins w:author="Dzung Le" w:id="0" w:date="2023-12-28T21:56:26Z"/>
              <w:b w:val="1"/>
              <w:sz w:val="28"/>
              <w:szCs w:val="28"/>
            </w:rPr>
          </w:pPr>
          <w:sdt>
            <w:sdtPr>
              <w:tag w:val="goog_rdk_341"/>
            </w:sdtPr>
            <w:sdtContent>
              <w:ins w:author="Dzung Le" w:id="0" w:date="2023-12-28T21:56:26Z">
                <w:r w:rsidDel="00000000" w:rsidR="00000000" w:rsidRPr="00000000">
                  <w:rPr>
                    <w:b w:val="1"/>
                    <w:sz w:val="28"/>
                    <w:szCs w:val="28"/>
                    <w:rtl w:val="0"/>
                  </w:rPr>
                  <w:t xml:space="preserve">         ('Dinh','Ba','Tien','123456789','1955-01-09','731 Tran Hung Dao - District 1 - HCMC','Nam',30000,NULL,5),</w:t>
                </w:r>
              </w:ins>
            </w:sdtContent>
          </w:sdt>
        </w:p>
      </w:sdtContent>
    </w:sdt>
    <w:sdt>
      <w:sdtPr>
        <w:tag w:val="goog_rdk_344"/>
      </w:sdtPr>
      <w:sdtContent>
        <w:p w:rsidR="00000000" w:rsidDel="00000000" w:rsidP="00000000" w:rsidRDefault="00000000" w:rsidRPr="00000000" w14:paraId="000000C1">
          <w:pPr>
            <w:rPr>
              <w:ins w:author="Dzung Le" w:id="0" w:date="2023-12-28T21:56:26Z"/>
              <w:b w:val="1"/>
              <w:sz w:val="28"/>
              <w:szCs w:val="28"/>
            </w:rPr>
          </w:pPr>
          <w:sdt>
            <w:sdtPr>
              <w:tag w:val="goog_rdk_343"/>
            </w:sdtPr>
            <w:sdtContent>
              <w:ins w:author="Dzung Le" w:id="0" w:date="2023-12-28T21:56:26Z">
                <w:r w:rsidDel="00000000" w:rsidR="00000000" w:rsidRPr="00000000">
                  <w:rPr>
                    <w:rtl w:val="0"/>
                  </w:rPr>
                </w:r>
              </w:ins>
            </w:sdtContent>
          </w:sdt>
        </w:p>
      </w:sdtContent>
    </w:sdt>
    <w:sdt>
      <w:sdtPr>
        <w:tag w:val="goog_rdk_346"/>
      </w:sdtPr>
      <w:sdtContent>
        <w:p w:rsidR="00000000" w:rsidDel="00000000" w:rsidP="00000000" w:rsidRDefault="00000000" w:rsidRPr="00000000" w14:paraId="000000C2">
          <w:pPr>
            <w:rPr>
              <w:ins w:author="Dzung Le" w:id="0" w:date="2023-12-28T21:56:26Z"/>
              <w:b w:val="1"/>
              <w:sz w:val="28"/>
              <w:szCs w:val="28"/>
            </w:rPr>
          </w:pPr>
          <w:sdt>
            <w:sdtPr>
              <w:tag w:val="goog_rdk_345"/>
            </w:sdtPr>
            <w:sdtContent>
              <w:ins w:author="Dzung Le" w:id="0" w:date="2023-12-28T21:56:26Z">
                <w:r w:rsidDel="00000000" w:rsidR="00000000" w:rsidRPr="00000000">
                  <w:rPr>
                    <w:b w:val="1"/>
                    <w:sz w:val="28"/>
                    <w:szCs w:val="28"/>
                    <w:rtl w:val="0"/>
                  </w:rPr>
                  <w:t xml:space="preserve">         ('Truong','Le','Doan','147852369','1986-05-15','22/41/1 Nguyen hue-Dítric 1-HCMC','Male',20000,NULL, 5),  </w:t>
                </w:r>
              </w:ins>
            </w:sdtContent>
          </w:sdt>
        </w:p>
      </w:sdtContent>
    </w:sdt>
    <w:sdt>
      <w:sdtPr>
        <w:tag w:val="goog_rdk_348"/>
      </w:sdtPr>
      <w:sdtContent>
        <w:p w:rsidR="00000000" w:rsidDel="00000000" w:rsidP="00000000" w:rsidRDefault="00000000" w:rsidRPr="00000000" w14:paraId="000000C3">
          <w:pPr>
            <w:rPr>
              <w:ins w:author="Dzung Le" w:id="0" w:date="2023-12-28T21:56:26Z"/>
              <w:b w:val="1"/>
              <w:sz w:val="28"/>
              <w:szCs w:val="28"/>
            </w:rPr>
          </w:pPr>
          <w:sdt>
            <w:sdtPr>
              <w:tag w:val="goog_rdk_347"/>
            </w:sdtPr>
            <w:sdtContent>
              <w:ins w:author="Dzung Le" w:id="0" w:date="2023-12-28T21:56:26Z">
                <w:r w:rsidDel="00000000" w:rsidR="00000000" w:rsidRPr="00000000">
                  <w:rPr>
                    <w:b w:val="1"/>
                    <w:sz w:val="28"/>
                    <w:szCs w:val="28"/>
                    <w:rtl w:val="0"/>
                  </w:rPr>
                  <w:t xml:space="preserve">         ('LE', 'ANH','DUNG','123112345','1961-07-25', 9 Xa Dan - Dítrict 3 - Hanoi', 'Male',35000, NULL, 1),</w:t>
                </w:r>
              </w:ins>
            </w:sdtContent>
          </w:sdt>
        </w:p>
      </w:sdtContent>
    </w:sdt>
    <w:sdt>
      <w:sdtPr>
        <w:tag w:val="goog_rdk_350"/>
      </w:sdtPr>
      <w:sdtContent>
        <w:p w:rsidR="00000000" w:rsidDel="00000000" w:rsidP="00000000" w:rsidRDefault="00000000" w:rsidRPr="00000000" w14:paraId="000000C4">
          <w:pPr>
            <w:rPr>
              <w:ins w:author="Dzung Le" w:id="0" w:date="2023-12-28T21:56:26Z"/>
              <w:b w:val="1"/>
              <w:sz w:val="28"/>
              <w:szCs w:val="28"/>
            </w:rPr>
          </w:pPr>
          <w:sdt>
            <w:sdtPr>
              <w:tag w:val="goog_rdk_349"/>
            </w:sdtPr>
            <w:sdtContent>
              <w:ins w:author="Dzung Le" w:id="0" w:date="2023-12-28T21:56:26Z">
                <w:r w:rsidDel="00000000" w:rsidR="00000000" w:rsidRPr="00000000">
                  <w:rPr>
                    <w:b w:val="1"/>
                    <w:sz w:val="28"/>
                    <w:szCs w:val="28"/>
                    <w:rtl w:val="0"/>
                  </w:rPr>
                  <w:t xml:space="preserve">--------------------------------------------</w:t>
                </w:r>
              </w:ins>
            </w:sdtContent>
          </w:sdt>
        </w:p>
      </w:sdtContent>
    </w:sdt>
    <w:sdt>
      <w:sdtPr>
        <w:tag w:val="goog_rdk_352"/>
      </w:sdtPr>
      <w:sdtContent>
        <w:p w:rsidR="00000000" w:rsidDel="00000000" w:rsidP="00000000" w:rsidRDefault="00000000" w:rsidRPr="00000000" w14:paraId="000000C5">
          <w:pPr>
            <w:rPr>
              <w:ins w:author="Dzung Le" w:id="0" w:date="2023-12-28T21:56:26Z"/>
              <w:b w:val="1"/>
              <w:sz w:val="28"/>
              <w:szCs w:val="28"/>
            </w:rPr>
          </w:pPr>
          <w:sdt>
            <w:sdtPr>
              <w:tag w:val="goog_rdk_351"/>
            </w:sdtPr>
            <w:sdtContent>
              <w:ins w:author="Dzung Le" w:id="0" w:date="2023-12-28T21:56:26Z">
                <w:r w:rsidDel="00000000" w:rsidR="00000000" w:rsidRPr="00000000">
                  <w:rPr>
                    <w:rtl w:val="0"/>
                  </w:rPr>
                </w:r>
              </w:ins>
            </w:sdtContent>
          </w:sdt>
        </w:p>
      </w:sdtContent>
    </w:sdt>
    <w:sdt>
      <w:sdtPr>
        <w:tag w:val="goog_rdk_354"/>
      </w:sdtPr>
      <w:sdtContent>
        <w:p w:rsidR="00000000" w:rsidDel="00000000" w:rsidP="00000000" w:rsidRDefault="00000000" w:rsidRPr="00000000" w14:paraId="000000C6">
          <w:pPr>
            <w:rPr>
              <w:ins w:author="Dzung Le" w:id="0" w:date="2023-12-28T21:56:26Z"/>
              <w:b w:val="1"/>
              <w:sz w:val="28"/>
              <w:szCs w:val="28"/>
            </w:rPr>
          </w:pPr>
          <w:sdt>
            <w:sdtPr>
              <w:tag w:val="goog_rdk_353"/>
            </w:sdtPr>
            <w:sdtContent>
              <w:ins w:author="Dzung Le" w:id="0" w:date="2023-12-28T21:56:26Z">
                <w:r w:rsidDel="00000000" w:rsidR="00000000" w:rsidRPr="00000000">
                  <w:rPr>
                    <w:b w:val="1"/>
                    <w:sz w:val="28"/>
                    <w:szCs w:val="28"/>
                    <w:rtl w:val="0"/>
                  </w:rPr>
                  <w:t xml:space="preserve">--------------Frequently Asked Questions-----</w:t>
                </w:r>
              </w:ins>
            </w:sdtContent>
          </w:sdt>
        </w:p>
      </w:sdtContent>
    </w:sdt>
    <w:sdt>
      <w:sdtPr>
        <w:tag w:val="goog_rdk_356"/>
      </w:sdtPr>
      <w:sdtContent>
        <w:p w:rsidR="00000000" w:rsidDel="00000000" w:rsidP="00000000" w:rsidRDefault="00000000" w:rsidRPr="00000000" w14:paraId="000000C7">
          <w:pPr>
            <w:rPr>
              <w:ins w:author="Dzung Le" w:id="0" w:date="2023-12-28T21:56:26Z"/>
              <w:b w:val="1"/>
              <w:sz w:val="28"/>
              <w:szCs w:val="28"/>
            </w:rPr>
          </w:pPr>
          <w:sdt>
            <w:sdtPr>
              <w:tag w:val="goog_rdk_355"/>
            </w:sdtPr>
            <w:sdtContent>
              <w:ins w:author="Dzung Le" w:id="0" w:date="2023-12-28T21:56:26Z">
                <w:r w:rsidDel="00000000" w:rsidR="00000000" w:rsidRPr="00000000">
                  <w:rPr>
                    <w:rtl w:val="0"/>
                  </w:rPr>
                </w:r>
              </w:ins>
            </w:sdtContent>
          </w:sdt>
        </w:p>
      </w:sdtContent>
    </w:sdt>
    <w:sdt>
      <w:sdtPr>
        <w:tag w:val="goog_rdk_358"/>
      </w:sdtPr>
      <w:sdtContent>
        <w:p w:rsidR="00000000" w:rsidDel="00000000" w:rsidP="00000000" w:rsidRDefault="00000000" w:rsidRPr="00000000" w14:paraId="000000C8">
          <w:pPr>
            <w:rPr>
              <w:ins w:author="Dzung Le" w:id="0" w:date="2023-12-28T21:56:26Z"/>
              <w:b w:val="1"/>
              <w:sz w:val="28"/>
              <w:szCs w:val="28"/>
            </w:rPr>
          </w:pPr>
          <w:sdt>
            <w:sdtPr>
              <w:tag w:val="goog_rdk_357"/>
            </w:sdtPr>
            <w:sdtContent>
              <w:ins w:author="Dzung Le" w:id="0" w:date="2023-12-28T21:56:26Z">
                <w:r w:rsidDel="00000000" w:rsidR="00000000" w:rsidRPr="00000000">
                  <w:rPr>
                    <w:b w:val="1"/>
                    <w:sz w:val="28"/>
                    <w:szCs w:val="28"/>
                    <w:rtl w:val="0"/>
                  </w:rPr>
                  <w:t xml:space="preserve">--1.List employees (MANV,HONV, TENLOT,TENNV) working in 'NC' department</w:t>
                </w:r>
              </w:ins>
            </w:sdtContent>
          </w:sdt>
        </w:p>
      </w:sdtContent>
    </w:sdt>
    <w:sdt>
      <w:sdtPr>
        <w:tag w:val="goog_rdk_360"/>
      </w:sdtPr>
      <w:sdtContent>
        <w:p w:rsidR="00000000" w:rsidDel="00000000" w:rsidP="00000000" w:rsidRDefault="00000000" w:rsidRPr="00000000" w14:paraId="000000C9">
          <w:pPr>
            <w:rPr>
              <w:ins w:author="Dzung Le" w:id="0" w:date="2023-12-28T21:56:26Z"/>
              <w:b w:val="1"/>
              <w:sz w:val="28"/>
              <w:szCs w:val="28"/>
            </w:rPr>
          </w:pPr>
          <w:sdt>
            <w:sdtPr>
              <w:tag w:val="goog_rdk_359"/>
            </w:sdtPr>
            <w:sdtContent>
              <w:ins w:author="Dzung Le" w:id="0" w:date="2023-12-28T21:56:26Z">
                <w:r w:rsidDel="00000000" w:rsidR="00000000" w:rsidRPr="00000000">
                  <w:rPr>
                    <w:b w:val="1"/>
                    <w:sz w:val="28"/>
                    <w:szCs w:val="28"/>
                    <w:rtl w:val="0"/>
                  </w:rPr>
                  <w:t xml:space="preserve">SELECT MANV, HONV, TENLOT, TENNV</w:t>
                </w:r>
              </w:ins>
            </w:sdtContent>
          </w:sdt>
        </w:p>
      </w:sdtContent>
    </w:sdt>
    <w:sdt>
      <w:sdtPr>
        <w:tag w:val="goog_rdk_362"/>
      </w:sdtPr>
      <w:sdtContent>
        <w:p w:rsidR="00000000" w:rsidDel="00000000" w:rsidP="00000000" w:rsidRDefault="00000000" w:rsidRPr="00000000" w14:paraId="000000CA">
          <w:pPr>
            <w:rPr>
              <w:ins w:author="Dzung Le" w:id="0" w:date="2023-12-28T21:56:26Z"/>
              <w:b w:val="1"/>
              <w:sz w:val="28"/>
              <w:szCs w:val="28"/>
            </w:rPr>
          </w:pPr>
          <w:sdt>
            <w:sdtPr>
              <w:tag w:val="goog_rdk_361"/>
            </w:sdtPr>
            <w:sdtContent>
              <w:ins w:author="Dzung Le" w:id="0" w:date="2023-12-28T21:56:26Z">
                <w:r w:rsidDel="00000000" w:rsidR="00000000" w:rsidRPr="00000000">
                  <w:rPr>
                    <w:b w:val="1"/>
                    <w:sz w:val="28"/>
                    <w:szCs w:val="28"/>
                    <w:rtl w:val="0"/>
                  </w:rPr>
                  <w:t xml:space="preserve">FROM NHANVIEN</w:t>
                </w:r>
              </w:ins>
            </w:sdtContent>
          </w:sdt>
        </w:p>
      </w:sdtContent>
    </w:sdt>
    <w:sdt>
      <w:sdtPr>
        <w:tag w:val="goog_rdk_364"/>
      </w:sdtPr>
      <w:sdtContent>
        <w:p w:rsidR="00000000" w:rsidDel="00000000" w:rsidP="00000000" w:rsidRDefault="00000000" w:rsidRPr="00000000" w14:paraId="000000CB">
          <w:pPr>
            <w:rPr>
              <w:ins w:author="Dzung Le" w:id="0" w:date="2023-12-28T21:56:26Z"/>
              <w:b w:val="1"/>
              <w:sz w:val="28"/>
              <w:szCs w:val="28"/>
            </w:rPr>
          </w:pPr>
          <w:sdt>
            <w:sdtPr>
              <w:tag w:val="goog_rdk_363"/>
            </w:sdtPr>
            <w:sdtContent>
              <w:ins w:author="Dzung Le" w:id="0" w:date="2023-12-28T21:56:26Z">
                <w:r w:rsidDel="00000000" w:rsidR="00000000" w:rsidRPr="00000000">
                  <w:rPr>
                    <w:b w:val="1"/>
                    <w:sz w:val="28"/>
                    <w:szCs w:val="28"/>
                    <w:rtl w:val="0"/>
                  </w:rPr>
                  <w:t xml:space="preserve">WHERE PHONG = 'NC'</w:t>
                </w:r>
              </w:ins>
            </w:sdtContent>
          </w:sdt>
        </w:p>
      </w:sdtContent>
    </w:sdt>
    <w:sdt>
      <w:sdtPr>
        <w:tag w:val="goog_rdk_366"/>
      </w:sdtPr>
      <w:sdtContent>
        <w:p w:rsidR="00000000" w:rsidDel="00000000" w:rsidP="00000000" w:rsidRDefault="00000000" w:rsidRPr="00000000" w14:paraId="000000CC">
          <w:pPr>
            <w:rPr>
              <w:ins w:author="Dzung Le" w:id="0" w:date="2023-12-28T21:56:26Z"/>
              <w:b w:val="1"/>
              <w:sz w:val="28"/>
              <w:szCs w:val="28"/>
            </w:rPr>
          </w:pPr>
          <w:sdt>
            <w:sdtPr>
              <w:tag w:val="goog_rdk_365"/>
            </w:sdtPr>
            <w:sdtContent>
              <w:ins w:author="Dzung Le" w:id="0" w:date="2023-12-28T21:56:26Z">
                <w:r w:rsidDel="00000000" w:rsidR="00000000" w:rsidRPr="00000000">
                  <w:rPr>
                    <w:rtl w:val="0"/>
                  </w:rPr>
                </w:r>
              </w:ins>
            </w:sdtContent>
          </w:sdt>
        </w:p>
      </w:sdtContent>
    </w:sdt>
    <w:sdt>
      <w:sdtPr>
        <w:tag w:val="goog_rdk_368"/>
      </w:sdtPr>
      <w:sdtContent>
        <w:p w:rsidR="00000000" w:rsidDel="00000000" w:rsidP="00000000" w:rsidRDefault="00000000" w:rsidRPr="00000000" w14:paraId="000000CD">
          <w:pPr>
            <w:rPr>
              <w:ins w:author="Dzung Le" w:id="0" w:date="2023-12-28T21:56:26Z"/>
              <w:b w:val="1"/>
              <w:sz w:val="28"/>
              <w:szCs w:val="28"/>
            </w:rPr>
          </w:pPr>
          <w:sdt>
            <w:sdtPr>
              <w:tag w:val="goog_rdk_367"/>
            </w:sdtPr>
            <w:sdtContent>
              <w:ins w:author="Dzung Le" w:id="0" w:date="2023-12-28T21:56:26Z">
                <w:r w:rsidDel="00000000" w:rsidR="00000000" w:rsidRPr="00000000">
                  <w:rPr>
                    <w:b w:val="1"/>
                    <w:sz w:val="28"/>
                    <w:szCs w:val="28"/>
                    <w:rtl w:val="0"/>
                  </w:rPr>
                  <w:t xml:space="preserve">--2.List employees with salary over 3,000,000</w:t>
                </w:r>
              </w:ins>
            </w:sdtContent>
          </w:sdt>
        </w:p>
      </w:sdtContent>
    </w:sdt>
    <w:sdt>
      <w:sdtPr>
        <w:tag w:val="goog_rdk_370"/>
      </w:sdtPr>
      <w:sdtContent>
        <w:p w:rsidR="00000000" w:rsidDel="00000000" w:rsidP="00000000" w:rsidRDefault="00000000" w:rsidRPr="00000000" w14:paraId="000000CE">
          <w:pPr>
            <w:rPr>
              <w:ins w:author="Dzung Le" w:id="0" w:date="2023-12-28T21:56:26Z"/>
              <w:b w:val="1"/>
              <w:sz w:val="28"/>
              <w:szCs w:val="28"/>
            </w:rPr>
          </w:pPr>
          <w:sdt>
            <w:sdtPr>
              <w:tag w:val="goog_rdk_369"/>
            </w:sdtPr>
            <w:sdtContent>
              <w:ins w:author="Dzung Le" w:id="0" w:date="2023-12-28T21:56:26Z">
                <w:r w:rsidDel="00000000" w:rsidR="00000000" w:rsidRPr="00000000">
                  <w:rPr>
                    <w:b w:val="1"/>
                    <w:sz w:val="28"/>
                    <w:szCs w:val="28"/>
                    <w:rtl w:val="0"/>
                  </w:rPr>
                  <w:t xml:space="preserve">SELECT MANV, HONV, TENLOT, TENNV</w:t>
                </w:r>
              </w:ins>
            </w:sdtContent>
          </w:sdt>
        </w:p>
      </w:sdtContent>
    </w:sdt>
    <w:sdt>
      <w:sdtPr>
        <w:tag w:val="goog_rdk_372"/>
      </w:sdtPr>
      <w:sdtContent>
        <w:p w:rsidR="00000000" w:rsidDel="00000000" w:rsidP="00000000" w:rsidRDefault="00000000" w:rsidRPr="00000000" w14:paraId="000000CF">
          <w:pPr>
            <w:rPr>
              <w:ins w:author="Dzung Le" w:id="0" w:date="2023-12-28T21:56:26Z"/>
              <w:b w:val="1"/>
              <w:sz w:val="28"/>
              <w:szCs w:val="28"/>
            </w:rPr>
          </w:pPr>
          <w:sdt>
            <w:sdtPr>
              <w:tag w:val="goog_rdk_371"/>
            </w:sdtPr>
            <w:sdtContent>
              <w:ins w:author="Dzung Le" w:id="0" w:date="2023-12-28T21:56:26Z">
                <w:r w:rsidDel="00000000" w:rsidR="00000000" w:rsidRPr="00000000">
                  <w:rPr>
                    <w:b w:val="1"/>
                    <w:sz w:val="28"/>
                    <w:szCs w:val="28"/>
                    <w:rtl w:val="0"/>
                  </w:rPr>
                  <w:t xml:space="preserve">FROM NHANVIEN</w:t>
                </w:r>
              </w:ins>
            </w:sdtContent>
          </w:sdt>
        </w:p>
      </w:sdtContent>
    </w:sdt>
    <w:sdt>
      <w:sdtPr>
        <w:tag w:val="goog_rdk_374"/>
      </w:sdtPr>
      <w:sdtContent>
        <w:p w:rsidR="00000000" w:rsidDel="00000000" w:rsidP="00000000" w:rsidRDefault="00000000" w:rsidRPr="00000000" w14:paraId="000000D0">
          <w:pPr>
            <w:rPr>
              <w:ins w:author="Dzung Le" w:id="0" w:date="2023-12-28T21:56:26Z"/>
              <w:b w:val="1"/>
              <w:sz w:val="28"/>
              <w:szCs w:val="28"/>
            </w:rPr>
          </w:pPr>
          <w:sdt>
            <w:sdtPr>
              <w:tag w:val="goog_rdk_373"/>
            </w:sdtPr>
            <w:sdtContent>
              <w:ins w:author="Dzung Le" w:id="0" w:date="2023-12-28T21:56:26Z">
                <w:r w:rsidDel="00000000" w:rsidR="00000000" w:rsidRPr="00000000">
                  <w:rPr>
                    <w:b w:val="1"/>
                    <w:sz w:val="28"/>
                    <w:szCs w:val="28"/>
                    <w:rtl w:val="0"/>
                  </w:rPr>
                  <w:t xml:space="preserve">WHERE MLUONG &gt; 3000000</w:t>
                </w:r>
              </w:ins>
            </w:sdtContent>
          </w:sdt>
        </w:p>
      </w:sdtContent>
    </w:sdt>
    <w:sdt>
      <w:sdtPr>
        <w:tag w:val="goog_rdk_376"/>
      </w:sdtPr>
      <w:sdtContent>
        <w:p w:rsidR="00000000" w:rsidDel="00000000" w:rsidP="00000000" w:rsidRDefault="00000000" w:rsidRPr="00000000" w14:paraId="000000D1">
          <w:pPr>
            <w:rPr>
              <w:ins w:author="Dzung Le" w:id="0" w:date="2023-12-28T21:56:26Z"/>
              <w:b w:val="1"/>
              <w:sz w:val="28"/>
              <w:szCs w:val="28"/>
            </w:rPr>
          </w:pPr>
          <w:sdt>
            <w:sdtPr>
              <w:tag w:val="goog_rdk_375"/>
            </w:sdtPr>
            <w:sdtContent>
              <w:ins w:author="Dzung Le" w:id="0" w:date="2023-12-28T21:56:26Z">
                <w:r w:rsidDel="00000000" w:rsidR="00000000" w:rsidRPr="00000000">
                  <w:rPr>
                    <w:rtl w:val="0"/>
                  </w:rPr>
                </w:r>
              </w:ins>
            </w:sdtContent>
          </w:sdt>
        </w:p>
      </w:sdtContent>
    </w:sdt>
    <w:sdt>
      <w:sdtPr>
        <w:tag w:val="goog_rdk_378"/>
      </w:sdtPr>
      <w:sdtContent>
        <w:p w:rsidR="00000000" w:rsidDel="00000000" w:rsidP="00000000" w:rsidRDefault="00000000" w:rsidRPr="00000000" w14:paraId="000000D2">
          <w:pPr>
            <w:rPr>
              <w:ins w:author="Dzung Le" w:id="0" w:date="2023-12-28T21:56:26Z"/>
              <w:b w:val="1"/>
              <w:sz w:val="28"/>
              <w:szCs w:val="28"/>
            </w:rPr>
          </w:pPr>
          <w:sdt>
            <w:sdtPr>
              <w:tag w:val="goog_rdk_377"/>
            </w:sdtPr>
            <w:sdtContent>
              <w:ins w:author="Dzung Le" w:id="0" w:date="2023-12-28T21:56:26Z">
                <w:r w:rsidDel="00000000" w:rsidR="00000000" w:rsidRPr="00000000">
                  <w:rPr>
                    <w:b w:val="1"/>
                    <w:sz w:val="28"/>
                    <w:szCs w:val="28"/>
                    <w:rtl w:val="0"/>
                  </w:rPr>
                  <w:t xml:space="preserve">--3 List the full names of employees and the names of the –departments they belong to with salaries from 2,000,000 to 3,000,000</w:t>
                </w:r>
              </w:ins>
            </w:sdtContent>
          </w:sdt>
        </w:p>
      </w:sdtContent>
    </w:sdt>
    <w:sdt>
      <w:sdtPr>
        <w:tag w:val="goog_rdk_380"/>
      </w:sdtPr>
      <w:sdtContent>
        <w:p w:rsidR="00000000" w:rsidDel="00000000" w:rsidP="00000000" w:rsidRDefault="00000000" w:rsidRPr="00000000" w14:paraId="000000D3">
          <w:pPr>
            <w:rPr>
              <w:ins w:author="Dzung Le" w:id="0" w:date="2023-12-28T21:56:26Z"/>
              <w:b w:val="1"/>
              <w:sz w:val="28"/>
              <w:szCs w:val="28"/>
            </w:rPr>
          </w:pPr>
          <w:sdt>
            <w:sdtPr>
              <w:tag w:val="goog_rdk_379"/>
            </w:sdtPr>
            <w:sdtContent>
              <w:ins w:author="Dzung Le" w:id="0" w:date="2023-12-28T21:56:26Z">
                <w:r w:rsidDel="00000000" w:rsidR="00000000" w:rsidRPr="00000000">
                  <w:rPr>
                    <w:b w:val="1"/>
                    <w:sz w:val="28"/>
                    <w:szCs w:val="28"/>
                    <w:rtl w:val="0"/>
                  </w:rPr>
                  <w:t xml:space="preserve">SELECT HONV+' ' +TENLOT+''+TENNV AS 'TENNV',PHONG</w:t>
                </w:r>
              </w:ins>
            </w:sdtContent>
          </w:sdt>
        </w:p>
      </w:sdtContent>
    </w:sdt>
    <w:sdt>
      <w:sdtPr>
        <w:tag w:val="goog_rdk_382"/>
      </w:sdtPr>
      <w:sdtContent>
        <w:p w:rsidR="00000000" w:rsidDel="00000000" w:rsidP="00000000" w:rsidRDefault="00000000" w:rsidRPr="00000000" w14:paraId="000000D4">
          <w:pPr>
            <w:rPr>
              <w:ins w:author="Dzung Le" w:id="0" w:date="2023-12-28T21:56:26Z"/>
              <w:b w:val="1"/>
              <w:sz w:val="28"/>
              <w:szCs w:val="28"/>
            </w:rPr>
          </w:pPr>
          <w:sdt>
            <w:sdtPr>
              <w:tag w:val="goog_rdk_381"/>
            </w:sdtPr>
            <w:sdtContent>
              <w:ins w:author="Dzung Le" w:id="0" w:date="2023-12-28T21:56:26Z">
                <w:r w:rsidDel="00000000" w:rsidR="00000000" w:rsidRPr="00000000">
                  <w:rPr>
                    <w:b w:val="1"/>
                    <w:sz w:val="28"/>
                    <w:szCs w:val="28"/>
                    <w:rtl w:val="0"/>
                  </w:rPr>
                  <w:t xml:space="preserve">FROM NHANVIEN</w:t>
                </w:r>
              </w:ins>
            </w:sdtContent>
          </w:sdt>
        </w:p>
      </w:sdtContent>
    </w:sdt>
    <w:sdt>
      <w:sdtPr>
        <w:tag w:val="goog_rdk_384"/>
      </w:sdtPr>
      <w:sdtContent>
        <w:p w:rsidR="00000000" w:rsidDel="00000000" w:rsidP="00000000" w:rsidRDefault="00000000" w:rsidRPr="00000000" w14:paraId="000000D5">
          <w:pPr>
            <w:rPr>
              <w:ins w:author="Dzung Le" w:id="0" w:date="2023-12-28T21:56:26Z"/>
              <w:b w:val="1"/>
              <w:sz w:val="28"/>
              <w:szCs w:val="28"/>
            </w:rPr>
          </w:pPr>
          <w:sdt>
            <w:sdtPr>
              <w:tag w:val="goog_rdk_383"/>
            </w:sdtPr>
            <w:sdtContent>
              <w:ins w:author="Dzung Le" w:id="0" w:date="2023-12-28T21:56:26Z">
                <w:r w:rsidDel="00000000" w:rsidR="00000000" w:rsidRPr="00000000">
                  <w:rPr>
                    <w:b w:val="1"/>
                    <w:sz w:val="28"/>
                    <w:szCs w:val="28"/>
                    <w:rtl w:val="0"/>
                  </w:rPr>
                  <w:t xml:space="preserve">WHERE MLUONG BETWEEN 2000000 AND 3000000</w:t>
                </w:r>
              </w:ins>
            </w:sdtContent>
          </w:sdt>
        </w:p>
      </w:sdtContent>
    </w:sdt>
    <w:sdt>
      <w:sdtPr>
        <w:tag w:val="goog_rdk_386"/>
      </w:sdtPr>
      <w:sdtContent>
        <w:p w:rsidR="00000000" w:rsidDel="00000000" w:rsidP="00000000" w:rsidRDefault="00000000" w:rsidRPr="00000000" w14:paraId="000000D6">
          <w:pPr>
            <w:rPr>
              <w:ins w:author="Dzung Le" w:id="0" w:date="2023-12-28T21:56:26Z"/>
              <w:b w:val="1"/>
              <w:sz w:val="28"/>
              <w:szCs w:val="28"/>
            </w:rPr>
          </w:pPr>
          <w:sdt>
            <w:sdtPr>
              <w:tag w:val="goog_rdk_385"/>
            </w:sdtPr>
            <w:sdtContent>
              <w:ins w:author="Dzung Le" w:id="0" w:date="2023-12-28T21:56:26Z">
                <w:r w:rsidDel="00000000" w:rsidR="00000000" w:rsidRPr="00000000">
                  <w:rPr>
                    <w:rtl w:val="0"/>
                  </w:rPr>
                </w:r>
              </w:ins>
            </w:sdtContent>
          </w:sdt>
        </w:p>
      </w:sdtContent>
    </w:sdt>
    <w:sdt>
      <w:sdtPr>
        <w:tag w:val="goog_rdk_388"/>
      </w:sdtPr>
      <w:sdtContent>
        <w:p w:rsidR="00000000" w:rsidDel="00000000" w:rsidP="00000000" w:rsidRDefault="00000000" w:rsidRPr="00000000" w14:paraId="000000D7">
          <w:pPr>
            <w:rPr>
              <w:ins w:author="Dzung Le" w:id="0" w:date="2023-12-28T21:56:26Z"/>
              <w:b w:val="1"/>
              <w:sz w:val="28"/>
              <w:szCs w:val="28"/>
            </w:rPr>
          </w:pPr>
          <w:sdt>
            <w:sdtPr>
              <w:tag w:val="goog_rdk_387"/>
            </w:sdtPr>
            <w:sdtContent>
              <w:ins w:author="Dzung Le" w:id="0" w:date="2023-12-28T21:56:26Z">
                <w:r w:rsidDel="00000000" w:rsidR="00000000" w:rsidRPr="00000000">
                  <w:rPr>
                    <w:b w:val="1"/>
                    <w:sz w:val="28"/>
                    <w:szCs w:val="28"/>
                    <w:rtl w:val="0"/>
                  </w:rPr>
                  <w:t xml:space="preserve">--4. List the full names of employees in "HCMC"</w:t>
                </w:r>
              </w:ins>
            </w:sdtContent>
          </w:sdt>
        </w:p>
      </w:sdtContent>
    </w:sdt>
    <w:sdt>
      <w:sdtPr>
        <w:tag w:val="goog_rdk_390"/>
      </w:sdtPr>
      <w:sdtContent>
        <w:p w:rsidR="00000000" w:rsidDel="00000000" w:rsidP="00000000" w:rsidRDefault="00000000" w:rsidRPr="00000000" w14:paraId="000000D8">
          <w:pPr>
            <w:rPr>
              <w:ins w:author="Dzung Le" w:id="0" w:date="2023-12-28T21:56:26Z"/>
              <w:b w:val="1"/>
              <w:sz w:val="28"/>
              <w:szCs w:val="28"/>
            </w:rPr>
          </w:pPr>
          <w:sdt>
            <w:sdtPr>
              <w:tag w:val="goog_rdk_389"/>
            </w:sdtPr>
            <w:sdtContent>
              <w:ins w:author="Dzung Le" w:id="0" w:date="2023-12-28T21:56:26Z">
                <w:r w:rsidDel="00000000" w:rsidR="00000000" w:rsidRPr="00000000">
                  <w:rPr>
                    <w:b w:val="1"/>
                    <w:sz w:val="28"/>
                    <w:szCs w:val="28"/>
                    <w:rtl w:val="0"/>
                  </w:rPr>
                  <w:t xml:space="preserve">SELECT HONV+' ' +TENLOT+''+TENNV AS 'TENNV'</w:t>
                </w:r>
              </w:ins>
            </w:sdtContent>
          </w:sdt>
        </w:p>
      </w:sdtContent>
    </w:sdt>
    <w:sdt>
      <w:sdtPr>
        <w:tag w:val="goog_rdk_392"/>
      </w:sdtPr>
      <w:sdtContent>
        <w:p w:rsidR="00000000" w:rsidDel="00000000" w:rsidP="00000000" w:rsidRDefault="00000000" w:rsidRPr="00000000" w14:paraId="000000D9">
          <w:pPr>
            <w:rPr>
              <w:ins w:author="Dzung Le" w:id="0" w:date="2023-12-28T21:56:26Z"/>
              <w:b w:val="1"/>
              <w:sz w:val="28"/>
              <w:szCs w:val="28"/>
            </w:rPr>
          </w:pPr>
          <w:sdt>
            <w:sdtPr>
              <w:tag w:val="goog_rdk_391"/>
            </w:sdtPr>
            <w:sdtContent>
              <w:ins w:author="Dzung Le" w:id="0" w:date="2023-12-28T21:56:26Z">
                <w:r w:rsidDel="00000000" w:rsidR="00000000" w:rsidRPr="00000000">
                  <w:rPr>
                    <w:b w:val="1"/>
                    <w:sz w:val="28"/>
                    <w:szCs w:val="28"/>
                    <w:rtl w:val="0"/>
                  </w:rPr>
                  <w:t xml:space="preserve">FROM NHANVIEN</w:t>
                </w:r>
              </w:ins>
            </w:sdtContent>
          </w:sdt>
        </w:p>
      </w:sdtContent>
    </w:sdt>
    <w:sdt>
      <w:sdtPr>
        <w:tag w:val="goog_rdk_394"/>
      </w:sdtPr>
      <w:sdtContent>
        <w:p w:rsidR="00000000" w:rsidDel="00000000" w:rsidP="00000000" w:rsidRDefault="00000000" w:rsidRPr="00000000" w14:paraId="000000DA">
          <w:pPr>
            <w:rPr>
              <w:ins w:author="Dzung Le" w:id="0" w:date="2023-12-28T21:56:26Z"/>
              <w:b w:val="1"/>
              <w:sz w:val="28"/>
              <w:szCs w:val="28"/>
            </w:rPr>
          </w:pPr>
          <w:sdt>
            <w:sdtPr>
              <w:tag w:val="goog_rdk_393"/>
            </w:sdtPr>
            <w:sdtContent>
              <w:ins w:author="Dzung Le" w:id="0" w:date="2023-12-28T21:56:26Z">
                <w:r w:rsidDel="00000000" w:rsidR="00000000" w:rsidRPr="00000000">
                  <w:rPr>
                    <w:b w:val="1"/>
                    <w:sz w:val="28"/>
                    <w:szCs w:val="28"/>
                    <w:rtl w:val="0"/>
                  </w:rPr>
                  <w:t xml:space="preserve">WHERE DCHI LIKE'%HCMC'</w:t>
                </w:r>
              </w:ins>
            </w:sdtContent>
          </w:sdt>
        </w:p>
      </w:sdtContent>
    </w:sdt>
    <w:sdt>
      <w:sdtPr>
        <w:tag w:val="goog_rdk_396"/>
      </w:sdtPr>
      <w:sdtContent>
        <w:p w:rsidR="00000000" w:rsidDel="00000000" w:rsidP="00000000" w:rsidRDefault="00000000" w:rsidRPr="00000000" w14:paraId="000000DB">
          <w:pPr>
            <w:rPr>
              <w:ins w:author="Dzung Le" w:id="0" w:date="2023-12-28T21:56:26Z"/>
              <w:b w:val="1"/>
              <w:sz w:val="28"/>
              <w:szCs w:val="28"/>
            </w:rPr>
          </w:pPr>
          <w:sdt>
            <w:sdtPr>
              <w:tag w:val="goog_rdk_395"/>
            </w:sdtPr>
            <w:sdtContent>
              <w:ins w:author="Dzung Le" w:id="0" w:date="2023-12-28T21:56:26Z">
                <w:r w:rsidDel="00000000" w:rsidR="00000000" w:rsidRPr="00000000">
                  <w:rPr>
                    <w:rtl w:val="0"/>
                  </w:rPr>
                </w:r>
              </w:ins>
            </w:sdtContent>
          </w:sdt>
        </w:p>
      </w:sdtContent>
    </w:sdt>
    <w:sdt>
      <w:sdtPr>
        <w:tag w:val="goog_rdk_398"/>
      </w:sdtPr>
      <w:sdtContent>
        <w:p w:rsidR="00000000" w:rsidDel="00000000" w:rsidP="00000000" w:rsidRDefault="00000000" w:rsidRPr="00000000" w14:paraId="000000DC">
          <w:pPr>
            <w:rPr>
              <w:ins w:author="Dzung Le" w:id="0" w:date="2023-12-28T21:56:26Z"/>
              <w:b w:val="1"/>
              <w:sz w:val="28"/>
              <w:szCs w:val="28"/>
            </w:rPr>
          </w:pPr>
          <w:sdt>
            <w:sdtPr>
              <w:tag w:val="goog_rdk_397"/>
            </w:sdtPr>
            <w:sdtContent>
              <w:ins w:author="Dzung Le" w:id="0" w:date="2023-12-28T21:56:26Z">
                <w:r w:rsidDel="00000000" w:rsidR="00000000" w:rsidRPr="00000000">
                  <w:rPr>
                    <w:b w:val="1"/>
                    <w:sz w:val="28"/>
                    <w:szCs w:val="28"/>
                    <w:rtl w:val="0"/>
                  </w:rPr>
                  <w:t xml:space="preserve">--5. List date of birth and address of 'Dinh Ba Tien' employee</w:t>
                </w:r>
              </w:ins>
            </w:sdtContent>
          </w:sdt>
        </w:p>
      </w:sdtContent>
    </w:sdt>
    <w:sdt>
      <w:sdtPr>
        <w:tag w:val="goog_rdk_400"/>
      </w:sdtPr>
      <w:sdtContent>
        <w:p w:rsidR="00000000" w:rsidDel="00000000" w:rsidP="00000000" w:rsidRDefault="00000000" w:rsidRPr="00000000" w14:paraId="000000DD">
          <w:pPr>
            <w:rPr>
              <w:ins w:author="Dzung Le" w:id="0" w:date="2023-12-28T21:56:26Z"/>
              <w:b w:val="1"/>
              <w:sz w:val="28"/>
              <w:szCs w:val="28"/>
            </w:rPr>
          </w:pPr>
          <w:sdt>
            <w:sdtPr>
              <w:tag w:val="goog_rdk_399"/>
            </w:sdtPr>
            <w:sdtContent>
              <w:ins w:author="Dzung Le" w:id="0" w:date="2023-12-28T21:56:26Z">
                <w:r w:rsidDel="00000000" w:rsidR="00000000" w:rsidRPr="00000000">
                  <w:rPr>
                    <w:b w:val="1"/>
                    <w:sz w:val="28"/>
                    <w:szCs w:val="28"/>
                    <w:rtl w:val="0"/>
                  </w:rPr>
                  <w:t xml:space="preserve">SELECT NOWSINH,DCHI</w:t>
                </w:r>
              </w:ins>
            </w:sdtContent>
          </w:sdt>
        </w:p>
      </w:sdtContent>
    </w:sdt>
    <w:sdt>
      <w:sdtPr>
        <w:tag w:val="goog_rdk_402"/>
      </w:sdtPr>
      <w:sdtContent>
        <w:p w:rsidR="00000000" w:rsidDel="00000000" w:rsidP="00000000" w:rsidRDefault="00000000" w:rsidRPr="00000000" w14:paraId="000000DE">
          <w:pPr>
            <w:rPr>
              <w:ins w:author="Dzung Le" w:id="0" w:date="2023-12-28T21:56:26Z"/>
              <w:b w:val="1"/>
              <w:sz w:val="28"/>
              <w:szCs w:val="28"/>
            </w:rPr>
          </w:pPr>
          <w:sdt>
            <w:sdtPr>
              <w:tag w:val="goog_rdk_401"/>
            </w:sdtPr>
            <w:sdtContent>
              <w:ins w:author="Dzung Le" w:id="0" w:date="2023-12-28T21:56:26Z">
                <w:r w:rsidDel="00000000" w:rsidR="00000000" w:rsidRPr="00000000">
                  <w:rPr>
                    <w:b w:val="1"/>
                    <w:sz w:val="28"/>
                    <w:szCs w:val="28"/>
                    <w:rtl w:val="0"/>
                  </w:rPr>
                  <w:t xml:space="preserve">FROM NHANVIEN</w:t>
                </w:r>
              </w:ins>
            </w:sdtContent>
          </w:sdt>
        </w:p>
      </w:sdtContent>
    </w:sdt>
    <w:sdt>
      <w:sdtPr>
        <w:tag w:val="goog_rdk_404"/>
      </w:sdtPr>
      <w:sdtContent>
        <w:p w:rsidR="00000000" w:rsidDel="00000000" w:rsidP="00000000" w:rsidRDefault="00000000" w:rsidRPr="00000000" w14:paraId="000000DF">
          <w:pPr>
            <w:rPr>
              <w:ins w:author="Dzung Le" w:id="0" w:date="2023-12-28T21:56:26Z"/>
              <w:b w:val="1"/>
              <w:sz w:val="28"/>
              <w:szCs w:val="28"/>
            </w:rPr>
          </w:pPr>
          <w:sdt>
            <w:sdtPr>
              <w:tag w:val="goog_rdk_403"/>
            </w:sdtPr>
            <w:sdtContent>
              <w:ins w:author="Dzung Le" w:id="0" w:date="2023-12-28T21:56:26Z">
                <w:r w:rsidDel="00000000" w:rsidR="00000000" w:rsidRPr="00000000">
                  <w:rPr>
                    <w:b w:val="1"/>
                    <w:sz w:val="28"/>
                    <w:szCs w:val="28"/>
                    <w:rtl w:val="0"/>
                  </w:rPr>
                  <w:t xml:space="preserve">WHERE HONV ='Dinh' and TENLOT='Ba' and TENNV='Tien'</w:t>
                </w:r>
              </w:ins>
            </w:sdtContent>
          </w:sdt>
        </w:p>
      </w:sdtContent>
    </w:sdt>
    <w:sdt>
      <w:sdtPr>
        <w:tag w:val="goog_rdk_406"/>
      </w:sdtPr>
      <w:sdtContent>
        <w:p w:rsidR="00000000" w:rsidDel="00000000" w:rsidP="00000000" w:rsidRDefault="00000000" w:rsidRPr="00000000" w14:paraId="000000E0">
          <w:pPr>
            <w:rPr>
              <w:ins w:author="Dzung Le" w:id="0" w:date="2023-12-28T21:56:26Z"/>
              <w:b w:val="1"/>
              <w:sz w:val="28"/>
              <w:szCs w:val="28"/>
            </w:rPr>
          </w:pPr>
          <w:sdt>
            <w:sdtPr>
              <w:tag w:val="goog_rdk_405"/>
            </w:sdtPr>
            <w:sdtContent>
              <w:ins w:author="Dzung Le" w:id="0" w:date="2023-12-28T21:56:26Z">
                <w:r w:rsidDel="00000000" w:rsidR="00000000" w:rsidRPr="00000000">
                  <w:rPr>
                    <w:rtl w:val="0"/>
                  </w:rPr>
                </w:r>
              </w:ins>
            </w:sdtContent>
          </w:sdt>
        </w:p>
      </w:sdtContent>
    </w:sdt>
    <w:sdt>
      <w:sdtPr>
        <w:tag w:val="goog_rdk_408"/>
      </w:sdtPr>
      <w:sdtContent>
        <w:p w:rsidR="00000000" w:rsidDel="00000000" w:rsidP="00000000" w:rsidRDefault="00000000" w:rsidRPr="00000000" w14:paraId="000000E1">
          <w:pPr>
            <w:rPr>
              <w:ins w:author="Dzung Le" w:id="0" w:date="2023-12-28T21:56:26Z"/>
              <w:b w:val="1"/>
              <w:sz w:val="28"/>
              <w:szCs w:val="28"/>
            </w:rPr>
          </w:pPr>
          <w:sdt>
            <w:sdtPr>
              <w:tag w:val="goog_rdk_407"/>
            </w:sdtPr>
            <w:sdtContent>
              <w:ins w:author="Dzung Le" w:id="0" w:date="2023-12-28T21:56:26Z">
                <w:r w:rsidDel="00000000" w:rsidR="00000000" w:rsidRPr="00000000">
                  <w:rPr>
                    <w:b w:val="1"/>
                    <w:sz w:val="28"/>
                    <w:szCs w:val="28"/>
                    <w:rtl w:val="0"/>
                  </w:rPr>
                  <w:t xml:space="preserve">--6. List of relatives under 18 years old of employees with code —'NV001'</w:t>
                </w:r>
              </w:ins>
            </w:sdtContent>
          </w:sdt>
        </w:p>
      </w:sdtContent>
    </w:sdt>
    <w:sdt>
      <w:sdtPr>
        <w:tag w:val="goog_rdk_410"/>
      </w:sdtPr>
      <w:sdtContent>
        <w:p w:rsidR="00000000" w:rsidDel="00000000" w:rsidP="00000000" w:rsidRDefault="00000000" w:rsidRPr="00000000" w14:paraId="000000E2">
          <w:pPr>
            <w:rPr>
              <w:ins w:author="Dzung Le" w:id="0" w:date="2023-12-28T21:56:26Z"/>
              <w:b w:val="1"/>
              <w:sz w:val="28"/>
              <w:szCs w:val="28"/>
            </w:rPr>
          </w:pPr>
          <w:sdt>
            <w:sdtPr>
              <w:tag w:val="goog_rdk_409"/>
            </w:sdtPr>
            <w:sdtContent>
              <w:ins w:author="Dzung Le" w:id="0" w:date="2023-12-28T21:56:26Z">
                <w:r w:rsidDel="00000000" w:rsidR="00000000" w:rsidRPr="00000000">
                  <w:rPr>
                    <w:b w:val="1"/>
                    <w:sz w:val="28"/>
                    <w:szCs w:val="28"/>
                    <w:rtl w:val="0"/>
                  </w:rPr>
                  <w:t xml:space="preserve">SELECT HONV+' ' +TENLOT+''+TENNV AS 'TENNV'</w:t>
                </w:r>
              </w:ins>
            </w:sdtContent>
          </w:sdt>
        </w:p>
      </w:sdtContent>
    </w:sdt>
    <w:sdt>
      <w:sdtPr>
        <w:tag w:val="goog_rdk_412"/>
      </w:sdtPr>
      <w:sdtContent>
        <w:p w:rsidR="00000000" w:rsidDel="00000000" w:rsidP="00000000" w:rsidRDefault="00000000" w:rsidRPr="00000000" w14:paraId="000000E3">
          <w:pPr>
            <w:rPr>
              <w:ins w:author="Dzung Le" w:id="0" w:date="2023-12-28T21:56:26Z"/>
              <w:b w:val="1"/>
              <w:sz w:val="28"/>
              <w:szCs w:val="28"/>
            </w:rPr>
          </w:pPr>
          <w:sdt>
            <w:sdtPr>
              <w:tag w:val="goog_rdk_411"/>
            </w:sdtPr>
            <w:sdtContent>
              <w:ins w:author="Dzung Le" w:id="0" w:date="2023-12-28T21:56:26Z">
                <w:r w:rsidDel="00000000" w:rsidR="00000000" w:rsidRPr="00000000">
                  <w:rPr>
                    <w:b w:val="1"/>
                    <w:sz w:val="28"/>
                    <w:szCs w:val="28"/>
                    <w:rtl w:val="0"/>
                  </w:rPr>
                  <w:t xml:space="preserve">FROM NHANVIEN</w:t>
                </w:r>
              </w:ins>
            </w:sdtContent>
          </w:sdt>
        </w:p>
      </w:sdtContent>
    </w:sdt>
    <w:sdt>
      <w:sdtPr>
        <w:tag w:val="goog_rdk_414"/>
      </w:sdtPr>
      <w:sdtContent>
        <w:p w:rsidR="00000000" w:rsidDel="00000000" w:rsidP="00000000" w:rsidRDefault="00000000" w:rsidRPr="00000000" w14:paraId="000000E4">
          <w:pPr>
            <w:rPr>
              <w:ins w:author="Dzung Le" w:id="0" w:date="2023-12-28T21:56:26Z"/>
              <w:b w:val="1"/>
              <w:sz w:val="28"/>
              <w:szCs w:val="28"/>
            </w:rPr>
          </w:pPr>
          <w:sdt>
            <w:sdtPr>
              <w:tag w:val="goog_rdk_413"/>
            </w:sdtPr>
            <w:sdtContent>
              <w:ins w:author="Dzung Le" w:id="0" w:date="2023-12-28T21:56:26Z">
                <w:r w:rsidDel="00000000" w:rsidR="00000000" w:rsidRPr="00000000">
                  <w:rPr>
                    <w:b w:val="1"/>
                    <w:sz w:val="28"/>
                    <w:szCs w:val="28"/>
                    <w:rtl w:val="0"/>
                  </w:rPr>
                  <w:t xml:space="preserve">WHERE YEAR(GETDATE())-YEAR(NGAYSINH)&lt;18 and MANV ='001'</w:t>
                </w:r>
              </w:ins>
            </w:sdtContent>
          </w:sdt>
        </w:p>
      </w:sdtContent>
    </w:sdt>
    <w:sdt>
      <w:sdtPr>
        <w:tag w:val="goog_rdk_416"/>
      </w:sdtPr>
      <w:sdtContent>
        <w:p w:rsidR="00000000" w:rsidDel="00000000" w:rsidP="00000000" w:rsidRDefault="00000000" w:rsidRPr="00000000" w14:paraId="000000E5">
          <w:pPr>
            <w:rPr>
              <w:ins w:author="Dzung Le" w:id="0" w:date="2023-12-28T21:56:26Z"/>
              <w:b w:val="1"/>
              <w:sz w:val="28"/>
              <w:szCs w:val="28"/>
            </w:rPr>
          </w:pPr>
          <w:sdt>
            <w:sdtPr>
              <w:tag w:val="goog_rdk_415"/>
            </w:sdtPr>
            <w:sdtContent>
              <w:ins w:author="Dzung Le" w:id="0" w:date="2023-12-28T21:56:26Z">
                <w:r w:rsidDel="00000000" w:rsidR="00000000" w:rsidRPr="00000000">
                  <w:rPr>
                    <w:rtl w:val="0"/>
                  </w:rPr>
                </w:r>
              </w:ins>
            </w:sdtContent>
          </w:sdt>
        </w:p>
      </w:sdtContent>
    </w:sdt>
    <w:sdt>
      <w:sdtPr>
        <w:tag w:val="goog_rdk_418"/>
      </w:sdtPr>
      <w:sdtContent>
        <w:p w:rsidR="00000000" w:rsidDel="00000000" w:rsidP="00000000" w:rsidRDefault="00000000" w:rsidRPr="00000000" w14:paraId="000000E6">
          <w:pPr>
            <w:rPr>
              <w:ins w:author="Dzung Le" w:id="0" w:date="2023-12-28T21:56:26Z"/>
              <w:b w:val="1"/>
              <w:sz w:val="28"/>
              <w:szCs w:val="28"/>
            </w:rPr>
          </w:pPr>
          <w:sdt>
            <w:sdtPr>
              <w:tag w:val="goog_rdk_417"/>
            </w:sdtPr>
            <w:sdtContent>
              <w:ins w:author="Dzung Le" w:id="0" w:date="2023-12-28T21:56:26Z">
                <w:r w:rsidDel="00000000" w:rsidR="00000000" w:rsidRPr="00000000">
                  <w:rPr>
                    <w:b w:val="1"/>
                    <w:sz w:val="28"/>
                    <w:szCs w:val="28"/>
                    <w:rtl w:val="0"/>
                  </w:rPr>
                  <w:t xml:space="preserve">--7. lists all female employees over 30 years old</w:t>
                </w:r>
              </w:ins>
            </w:sdtContent>
          </w:sdt>
        </w:p>
      </w:sdtContent>
    </w:sdt>
    <w:sdt>
      <w:sdtPr>
        <w:tag w:val="goog_rdk_420"/>
      </w:sdtPr>
      <w:sdtContent>
        <w:p w:rsidR="00000000" w:rsidDel="00000000" w:rsidP="00000000" w:rsidRDefault="00000000" w:rsidRPr="00000000" w14:paraId="000000E7">
          <w:pPr>
            <w:rPr>
              <w:ins w:author="Dzung Le" w:id="0" w:date="2023-12-28T21:56:26Z"/>
              <w:b w:val="1"/>
              <w:sz w:val="28"/>
              <w:szCs w:val="28"/>
            </w:rPr>
          </w:pPr>
          <w:sdt>
            <w:sdtPr>
              <w:tag w:val="goog_rdk_419"/>
            </w:sdtPr>
            <w:sdtContent>
              <w:ins w:author="Dzung Le" w:id="0" w:date="2023-12-28T21:56:26Z">
                <w:r w:rsidDel="00000000" w:rsidR="00000000" w:rsidRPr="00000000">
                  <w:rPr>
                    <w:b w:val="1"/>
                    <w:sz w:val="28"/>
                    <w:szCs w:val="28"/>
                    <w:rtl w:val="0"/>
                  </w:rPr>
                  <w:t xml:space="preserve">SELECT HONV+' ' +TENLOT+' '+TENNV AS 'TENNV'</w:t>
                </w:r>
              </w:ins>
            </w:sdtContent>
          </w:sdt>
        </w:p>
      </w:sdtContent>
    </w:sdt>
    <w:sdt>
      <w:sdtPr>
        <w:tag w:val="goog_rdk_422"/>
      </w:sdtPr>
      <w:sdtContent>
        <w:p w:rsidR="00000000" w:rsidDel="00000000" w:rsidP="00000000" w:rsidRDefault="00000000" w:rsidRPr="00000000" w14:paraId="000000E8">
          <w:pPr>
            <w:rPr>
              <w:ins w:author="Dzung Le" w:id="0" w:date="2023-12-28T21:56:26Z"/>
              <w:b w:val="1"/>
              <w:sz w:val="28"/>
              <w:szCs w:val="28"/>
            </w:rPr>
          </w:pPr>
          <w:sdt>
            <w:sdtPr>
              <w:tag w:val="goog_rdk_421"/>
            </w:sdtPr>
            <w:sdtContent>
              <w:ins w:author="Dzung Le" w:id="0" w:date="2023-12-28T21:56:26Z">
                <w:r w:rsidDel="00000000" w:rsidR="00000000" w:rsidRPr="00000000">
                  <w:rPr>
                    <w:b w:val="1"/>
                    <w:sz w:val="28"/>
                    <w:szCs w:val="28"/>
                    <w:rtl w:val="0"/>
                  </w:rPr>
                  <w:t xml:space="preserve">FROM NHANVIEN</w:t>
                </w:r>
              </w:ins>
            </w:sdtContent>
          </w:sdt>
        </w:p>
      </w:sdtContent>
    </w:sdt>
    <w:sdt>
      <w:sdtPr>
        <w:tag w:val="goog_rdk_424"/>
      </w:sdtPr>
      <w:sdtContent>
        <w:p w:rsidR="00000000" w:rsidDel="00000000" w:rsidP="00000000" w:rsidRDefault="00000000" w:rsidRPr="00000000" w14:paraId="000000E9">
          <w:pPr>
            <w:rPr>
              <w:ins w:author="Dzung Le" w:id="0" w:date="2023-12-28T21:56:26Z"/>
              <w:b w:val="1"/>
              <w:sz w:val="28"/>
              <w:szCs w:val="28"/>
            </w:rPr>
          </w:pPr>
          <w:sdt>
            <w:sdtPr>
              <w:tag w:val="goog_rdk_423"/>
            </w:sdtPr>
            <w:sdtContent>
              <w:ins w:author="Dzung Le" w:id="0" w:date="2023-12-28T21:56:26Z">
                <w:r w:rsidDel="00000000" w:rsidR="00000000" w:rsidRPr="00000000">
                  <w:rPr>
                    <w:b w:val="1"/>
                    <w:sz w:val="28"/>
                    <w:szCs w:val="28"/>
                    <w:rtl w:val="0"/>
                  </w:rPr>
                  <w:t xml:space="preserve">WHERE YEAR(GETDATE())-YEAR(SAYSINH)&gt;30 and PHAI='NU'</w:t>
                </w:r>
              </w:ins>
            </w:sdtContent>
          </w:sdt>
        </w:p>
      </w:sdtContent>
    </w:sdt>
    <w:sdt>
      <w:sdtPr>
        <w:tag w:val="goog_rdk_426"/>
      </w:sdtPr>
      <w:sdtContent>
        <w:p w:rsidR="00000000" w:rsidDel="00000000" w:rsidP="00000000" w:rsidRDefault="00000000" w:rsidRPr="00000000" w14:paraId="000000EA">
          <w:pPr>
            <w:rPr>
              <w:ins w:author="Dzung Le" w:id="0" w:date="2023-12-28T21:56:26Z"/>
              <w:b w:val="1"/>
              <w:sz w:val="28"/>
              <w:szCs w:val="28"/>
            </w:rPr>
          </w:pPr>
          <w:sdt>
            <w:sdtPr>
              <w:tag w:val="goog_rdk_425"/>
            </w:sdtPr>
            <w:sdtContent>
              <w:ins w:author="Dzung Le" w:id="0" w:date="2023-12-28T21:56:26Z">
                <w:r w:rsidDel="00000000" w:rsidR="00000000" w:rsidRPr="00000000">
                  <w:rPr>
                    <w:rtl w:val="0"/>
                  </w:rPr>
                </w:r>
              </w:ins>
            </w:sdtContent>
          </w:sdt>
        </w:p>
      </w:sdtContent>
    </w:sdt>
    <w:sdt>
      <w:sdtPr>
        <w:tag w:val="goog_rdk_428"/>
      </w:sdtPr>
      <w:sdtContent>
        <w:p w:rsidR="00000000" w:rsidDel="00000000" w:rsidP="00000000" w:rsidRDefault="00000000" w:rsidRPr="00000000" w14:paraId="000000EB">
          <w:pPr>
            <w:rPr>
              <w:ins w:author="Dzung Le" w:id="0" w:date="2023-12-28T21:56:26Z"/>
              <w:b w:val="1"/>
              <w:sz w:val="28"/>
              <w:szCs w:val="28"/>
            </w:rPr>
          </w:pPr>
          <w:sdt>
            <w:sdtPr>
              <w:tag w:val="goog_rdk_427"/>
            </w:sdtPr>
            <w:sdtContent>
              <w:ins w:author="Dzung Le" w:id="0" w:date="2023-12-28T21:56:26Z">
                <w:r w:rsidDel="00000000" w:rsidR="00000000" w:rsidRPr="00000000">
                  <w:rPr>
                    <w:b w:val="1"/>
                    <w:sz w:val="28"/>
                    <w:szCs w:val="28"/>
                    <w:rtl w:val="0"/>
                  </w:rPr>
                  <w:t xml:space="preserve">--8. For each department, list the department name and department —location</w:t>
                </w:r>
              </w:ins>
            </w:sdtContent>
          </w:sdt>
        </w:p>
      </w:sdtContent>
    </w:sdt>
    <w:sdt>
      <w:sdtPr>
        <w:tag w:val="goog_rdk_430"/>
      </w:sdtPr>
      <w:sdtContent>
        <w:p w:rsidR="00000000" w:rsidDel="00000000" w:rsidP="00000000" w:rsidRDefault="00000000" w:rsidRPr="00000000" w14:paraId="000000EC">
          <w:pPr>
            <w:rPr>
              <w:ins w:author="Dzung Le" w:id="0" w:date="2023-12-28T21:56:26Z"/>
              <w:b w:val="1"/>
              <w:sz w:val="28"/>
              <w:szCs w:val="28"/>
            </w:rPr>
          </w:pPr>
          <w:sdt>
            <w:sdtPr>
              <w:tag w:val="goog_rdk_429"/>
            </w:sdtPr>
            <w:sdtContent>
              <w:ins w:author="Dzung Le" w:id="0" w:date="2023-12-28T21:56:26Z">
                <w:r w:rsidDel="00000000" w:rsidR="00000000" w:rsidRPr="00000000">
                  <w:rPr>
                    <w:b w:val="1"/>
                    <w:sz w:val="28"/>
                    <w:szCs w:val="28"/>
                    <w:rtl w:val="0"/>
                  </w:rPr>
                  <w:t xml:space="preserve">SELECT TENPHG, DIADIEM</w:t>
                </w:r>
              </w:ins>
            </w:sdtContent>
          </w:sdt>
        </w:p>
      </w:sdtContent>
    </w:sdt>
    <w:sdt>
      <w:sdtPr>
        <w:tag w:val="goog_rdk_432"/>
      </w:sdtPr>
      <w:sdtContent>
        <w:p w:rsidR="00000000" w:rsidDel="00000000" w:rsidP="00000000" w:rsidRDefault="00000000" w:rsidRPr="00000000" w14:paraId="000000ED">
          <w:pPr>
            <w:rPr>
              <w:ins w:author="Dzung Le" w:id="0" w:date="2023-12-28T21:56:26Z"/>
              <w:b w:val="1"/>
              <w:sz w:val="28"/>
              <w:szCs w:val="28"/>
            </w:rPr>
          </w:pPr>
          <w:sdt>
            <w:sdtPr>
              <w:tag w:val="goog_rdk_431"/>
            </w:sdtPr>
            <w:sdtContent>
              <w:ins w:author="Dzung Le" w:id="0" w:date="2023-12-28T21:56:26Z">
                <w:r w:rsidDel="00000000" w:rsidR="00000000" w:rsidRPr="00000000">
                  <w:rPr>
                    <w:b w:val="1"/>
                    <w:sz w:val="28"/>
                    <w:szCs w:val="28"/>
                    <w:rtl w:val="0"/>
                  </w:rPr>
                  <w:t xml:space="preserve">FROM PHONGBAN PB,DIADIEM_PHG DD</w:t>
                </w:r>
              </w:ins>
            </w:sdtContent>
          </w:sdt>
        </w:p>
      </w:sdtContent>
    </w:sdt>
    <w:sdt>
      <w:sdtPr>
        <w:tag w:val="goog_rdk_434"/>
      </w:sdtPr>
      <w:sdtContent>
        <w:p w:rsidR="00000000" w:rsidDel="00000000" w:rsidP="00000000" w:rsidRDefault="00000000" w:rsidRPr="00000000" w14:paraId="000000EE">
          <w:pPr>
            <w:rPr>
              <w:ins w:author="Dzung Le" w:id="0" w:date="2023-12-28T21:56:26Z"/>
              <w:b w:val="1"/>
              <w:sz w:val="28"/>
              <w:szCs w:val="28"/>
            </w:rPr>
          </w:pPr>
          <w:sdt>
            <w:sdtPr>
              <w:tag w:val="goog_rdk_433"/>
            </w:sdtPr>
            <w:sdtContent>
              <w:ins w:author="Dzung Le" w:id="0" w:date="2023-12-28T21:56:26Z">
                <w:r w:rsidDel="00000000" w:rsidR="00000000" w:rsidRPr="00000000">
                  <w:rPr>
                    <w:b w:val="1"/>
                    <w:sz w:val="28"/>
                    <w:szCs w:val="28"/>
                    <w:rtl w:val="0"/>
                  </w:rPr>
                  <w:t xml:space="preserve">WHERE PB.MAPHG = DD.MAPHG</w:t>
                </w:r>
              </w:ins>
            </w:sdtContent>
          </w:sdt>
        </w:p>
      </w:sdtContent>
    </w:sdt>
    <w:sdt>
      <w:sdtPr>
        <w:tag w:val="goog_rdk_436"/>
      </w:sdtPr>
      <w:sdtContent>
        <w:p w:rsidR="00000000" w:rsidDel="00000000" w:rsidP="00000000" w:rsidRDefault="00000000" w:rsidRPr="00000000" w14:paraId="000000EF">
          <w:pPr>
            <w:rPr>
              <w:ins w:author="Dzung Le" w:id="0" w:date="2023-12-28T21:56:26Z"/>
              <w:b w:val="1"/>
              <w:sz w:val="28"/>
              <w:szCs w:val="28"/>
            </w:rPr>
          </w:pPr>
          <w:sdt>
            <w:sdtPr>
              <w:tag w:val="goog_rdk_435"/>
            </w:sdtPr>
            <w:sdtContent>
              <w:ins w:author="Dzung Le" w:id="0" w:date="2023-12-28T21:56:26Z">
                <w:r w:rsidDel="00000000" w:rsidR="00000000" w:rsidRPr="00000000">
                  <w:rPr>
                    <w:rtl w:val="0"/>
                  </w:rPr>
                </w:r>
              </w:ins>
            </w:sdtContent>
          </w:sdt>
        </w:p>
      </w:sdtContent>
    </w:sdt>
    <w:sdt>
      <w:sdtPr>
        <w:tag w:val="goog_rdk_438"/>
      </w:sdtPr>
      <w:sdtContent>
        <w:p w:rsidR="00000000" w:rsidDel="00000000" w:rsidP="00000000" w:rsidRDefault="00000000" w:rsidRPr="00000000" w14:paraId="000000F0">
          <w:pPr>
            <w:rPr>
              <w:ins w:author="Dzung Le" w:id="0" w:date="2023-12-28T21:56:26Z"/>
              <w:b w:val="1"/>
              <w:sz w:val="28"/>
              <w:szCs w:val="28"/>
            </w:rPr>
          </w:pPr>
          <w:sdt>
            <w:sdtPr>
              <w:tag w:val="goog_rdk_437"/>
            </w:sdtPr>
            <w:sdtContent>
              <w:ins w:author="Dzung Le" w:id="0" w:date="2023-12-28T21:56:26Z">
                <w:r w:rsidDel="00000000" w:rsidR="00000000" w:rsidRPr="00000000">
                  <w:rPr>
                    <w:b w:val="1"/>
                    <w:sz w:val="28"/>
                    <w:szCs w:val="28"/>
                    <w:rtl w:val="0"/>
                  </w:rPr>
                  <w:t xml:space="preserve">--9. List the heads of each department</w:t>
                </w:r>
              </w:ins>
            </w:sdtContent>
          </w:sdt>
        </w:p>
      </w:sdtContent>
    </w:sdt>
    <w:sdt>
      <w:sdtPr>
        <w:tag w:val="goog_rdk_440"/>
      </w:sdtPr>
      <w:sdtContent>
        <w:p w:rsidR="00000000" w:rsidDel="00000000" w:rsidP="00000000" w:rsidRDefault="00000000" w:rsidRPr="00000000" w14:paraId="000000F1">
          <w:pPr>
            <w:rPr>
              <w:ins w:author="Dzung Le" w:id="0" w:date="2023-12-28T21:56:26Z"/>
              <w:b w:val="1"/>
              <w:sz w:val="28"/>
              <w:szCs w:val="28"/>
            </w:rPr>
          </w:pPr>
          <w:sdt>
            <w:sdtPr>
              <w:tag w:val="goog_rdk_439"/>
            </w:sdtPr>
            <w:sdtContent>
              <w:ins w:author="Dzung Le" w:id="0" w:date="2023-12-28T21:56:26Z">
                <w:r w:rsidDel="00000000" w:rsidR="00000000" w:rsidRPr="00000000">
                  <w:rPr>
                    <w:b w:val="1"/>
                    <w:sz w:val="28"/>
                    <w:szCs w:val="28"/>
                    <w:rtl w:val="0"/>
                  </w:rPr>
                  <w:t xml:space="preserve">SELECT MAPHG, HONV+' ' +TENLOT+' '+TENNV AS 'TENNV'</w:t>
                </w:r>
              </w:ins>
            </w:sdtContent>
          </w:sdt>
        </w:p>
      </w:sdtContent>
    </w:sdt>
    <w:sdt>
      <w:sdtPr>
        <w:tag w:val="goog_rdk_442"/>
      </w:sdtPr>
      <w:sdtContent>
        <w:p w:rsidR="00000000" w:rsidDel="00000000" w:rsidP="00000000" w:rsidRDefault="00000000" w:rsidRPr="00000000" w14:paraId="000000F2">
          <w:pPr>
            <w:rPr>
              <w:ins w:author="Dzung Le" w:id="0" w:date="2023-12-28T21:56:26Z"/>
              <w:b w:val="1"/>
              <w:sz w:val="28"/>
              <w:szCs w:val="28"/>
            </w:rPr>
          </w:pPr>
          <w:sdt>
            <w:sdtPr>
              <w:tag w:val="goog_rdk_441"/>
            </w:sdtPr>
            <w:sdtContent>
              <w:ins w:author="Dzung Le" w:id="0" w:date="2023-12-28T21:56:26Z">
                <w:r w:rsidDel="00000000" w:rsidR="00000000" w:rsidRPr="00000000">
                  <w:rPr>
                    <w:b w:val="1"/>
                    <w:sz w:val="28"/>
                    <w:szCs w:val="28"/>
                    <w:rtl w:val="0"/>
                  </w:rPr>
                  <w:t xml:space="preserve">FROM PHONGBAN AS PB,NHANVIEN AS NV</w:t>
                </w:r>
              </w:ins>
            </w:sdtContent>
          </w:sdt>
        </w:p>
      </w:sdtContent>
    </w:sdt>
    <w:sdt>
      <w:sdtPr>
        <w:tag w:val="goog_rdk_444"/>
      </w:sdtPr>
      <w:sdtContent>
        <w:p w:rsidR="00000000" w:rsidDel="00000000" w:rsidP="00000000" w:rsidRDefault="00000000" w:rsidRPr="00000000" w14:paraId="000000F3">
          <w:pPr>
            <w:rPr>
              <w:ins w:author="Dzung Le" w:id="0" w:date="2023-12-28T21:56:26Z"/>
              <w:b w:val="1"/>
              <w:sz w:val="28"/>
              <w:szCs w:val="28"/>
            </w:rPr>
          </w:pPr>
          <w:sdt>
            <w:sdtPr>
              <w:tag w:val="goog_rdk_443"/>
            </w:sdtPr>
            <w:sdtContent>
              <w:ins w:author="Dzung Le" w:id="0" w:date="2023-12-28T21:56:26Z">
                <w:r w:rsidDel="00000000" w:rsidR="00000000" w:rsidRPr="00000000">
                  <w:rPr>
                    <w:b w:val="1"/>
                    <w:sz w:val="28"/>
                    <w:szCs w:val="28"/>
                    <w:rtl w:val="0"/>
                  </w:rPr>
                  <w:t xml:space="preserve">WHERE PB.TRPHG=NV.MANV</w:t>
                </w:r>
              </w:ins>
            </w:sdtContent>
          </w:sdt>
        </w:p>
      </w:sdtContent>
    </w:sdt>
    <w:sdt>
      <w:sdtPr>
        <w:tag w:val="goog_rdk_446"/>
      </w:sdtPr>
      <w:sdtContent>
        <w:p w:rsidR="00000000" w:rsidDel="00000000" w:rsidP="00000000" w:rsidRDefault="00000000" w:rsidRPr="00000000" w14:paraId="000000F4">
          <w:pPr>
            <w:rPr>
              <w:ins w:author="Dzung Le" w:id="0" w:date="2023-12-28T21:56:26Z"/>
              <w:b w:val="1"/>
              <w:sz w:val="28"/>
              <w:szCs w:val="28"/>
            </w:rPr>
          </w:pPr>
          <w:sdt>
            <w:sdtPr>
              <w:tag w:val="goog_rdk_445"/>
            </w:sdtPr>
            <w:sdtContent>
              <w:ins w:author="Dzung Le" w:id="0" w:date="2023-12-28T21:56:26Z">
                <w:r w:rsidDel="00000000" w:rsidR="00000000" w:rsidRPr="00000000">
                  <w:rPr>
                    <w:rtl w:val="0"/>
                  </w:rPr>
                </w:r>
              </w:ins>
            </w:sdtContent>
          </w:sdt>
        </w:p>
      </w:sdtContent>
    </w:sdt>
    <w:sdt>
      <w:sdtPr>
        <w:tag w:val="goog_rdk_448"/>
      </w:sdtPr>
      <w:sdtContent>
        <w:p w:rsidR="00000000" w:rsidDel="00000000" w:rsidP="00000000" w:rsidRDefault="00000000" w:rsidRPr="00000000" w14:paraId="000000F5">
          <w:pPr>
            <w:rPr>
              <w:ins w:author="Dzung Le" w:id="0" w:date="2023-12-28T21:56:26Z"/>
              <w:b w:val="1"/>
              <w:sz w:val="28"/>
              <w:szCs w:val="28"/>
            </w:rPr>
          </w:pPr>
          <w:sdt>
            <w:sdtPr>
              <w:tag w:val="goog_rdk_447"/>
            </w:sdtPr>
            <w:sdtContent>
              <w:ins w:author="Dzung Le" w:id="0" w:date="2023-12-28T21:56:26Z">
                <w:r w:rsidDel="00000000" w:rsidR="00000000" w:rsidRPr="00000000">
                  <w:rPr>
                    <w:b w:val="1"/>
                    <w:sz w:val="28"/>
                    <w:szCs w:val="28"/>
                    <w:rtl w:val="0"/>
                  </w:rPr>
                  <w:t xml:space="preserve">--10. list TENDA, MADA, DDIEM_DA, PHONG, TENPHG, MAPHG, TRPHG, NGNC</w:t>
                </w:r>
              </w:ins>
            </w:sdtContent>
          </w:sdt>
        </w:p>
      </w:sdtContent>
    </w:sdt>
    <w:sdt>
      <w:sdtPr>
        <w:tag w:val="goog_rdk_450"/>
      </w:sdtPr>
      <w:sdtContent>
        <w:p w:rsidR="00000000" w:rsidDel="00000000" w:rsidP="00000000" w:rsidRDefault="00000000" w:rsidRPr="00000000" w14:paraId="000000F6">
          <w:pPr>
            <w:rPr>
              <w:ins w:author="Dzung Le" w:id="0" w:date="2023-12-28T21:56:26Z"/>
              <w:b w:val="1"/>
              <w:sz w:val="28"/>
              <w:szCs w:val="28"/>
            </w:rPr>
          </w:pPr>
          <w:sdt>
            <w:sdtPr>
              <w:tag w:val="goog_rdk_449"/>
            </w:sdtPr>
            <w:sdtContent>
              <w:ins w:author="Dzung Le" w:id="0" w:date="2023-12-28T21:56:26Z">
                <w:r w:rsidDel="00000000" w:rsidR="00000000" w:rsidRPr="00000000">
                  <w:rPr>
                    <w:b w:val="1"/>
                    <w:sz w:val="28"/>
                    <w:szCs w:val="28"/>
                    <w:rtl w:val="0"/>
                  </w:rPr>
                  <w:t xml:space="preserve">SELECT TENDA, MADA, DDIEM_DA,DA.PHONG,TENPHG,PB.MAPHG,TRPHG,NGNC</w:t>
                </w:r>
              </w:ins>
            </w:sdtContent>
          </w:sdt>
        </w:p>
      </w:sdtContent>
    </w:sdt>
    <w:sdt>
      <w:sdtPr>
        <w:tag w:val="goog_rdk_452"/>
      </w:sdtPr>
      <w:sdtContent>
        <w:p w:rsidR="00000000" w:rsidDel="00000000" w:rsidP="00000000" w:rsidRDefault="00000000" w:rsidRPr="00000000" w14:paraId="000000F7">
          <w:pPr>
            <w:rPr>
              <w:ins w:author="Dzung Le" w:id="0" w:date="2023-12-28T21:56:26Z"/>
              <w:b w:val="1"/>
              <w:sz w:val="28"/>
              <w:szCs w:val="28"/>
            </w:rPr>
          </w:pPr>
          <w:sdt>
            <w:sdtPr>
              <w:tag w:val="goog_rdk_451"/>
            </w:sdtPr>
            <w:sdtContent>
              <w:ins w:author="Dzung Le" w:id="0" w:date="2023-12-28T21:56:26Z">
                <w:r w:rsidDel="00000000" w:rsidR="00000000" w:rsidRPr="00000000">
                  <w:rPr>
                    <w:b w:val="1"/>
                    <w:sz w:val="28"/>
                    <w:szCs w:val="28"/>
                    <w:rtl w:val="0"/>
                  </w:rPr>
                  <w:t xml:space="preserve">FROM PHONGBAN PB, DEAN DA, DIADIEM_PHG DD</w:t>
                </w:r>
              </w:ins>
            </w:sdtContent>
          </w:sdt>
        </w:p>
      </w:sdtContent>
    </w:sdt>
    <w:sdt>
      <w:sdtPr>
        <w:tag w:val="goog_rdk_454"/>
      </w:sdtPr>
      <w:sdtContent>
        <w:p w:rsidR="00000000" w:rsidDel="00000000" w:rsidP="00000000" w:rsidRDefault="00000000" w:rsidRPr="00000000" w14:paraId="000000F8">
          <w:pPr>
            <w:rPr>
              <w:ins w:author="Dzung Le" w:id="0" w:date="2023-12-28T21:56:26Z"/>
              <w:b w:val="1"/>
              <w:sz w:val="28"/>
              <w:szCs w:val="28"/>
            </w:rPr>
          </w:pPr>
          <w:sdt>
            <w:sdtPr>
              <w:tag w:val="goog_rdk_453"/>
            </w:sdtPr>
            <w:sdtContent>
              <w:ins w:author="Dzung Le" w:id="0" w:date="2023-12-28T21:56:26Z">
                <w:r w:rsidDel="00000000" w:rsidR="00000000" w:rsidRPr="00000000">
                  <w:rPr>
                    <w:b w:val="1"/>
                    <w:sz w:val="28"/>
                    <w:szCs w:val="28"/>
                    <w:rtl w:val="0"/>
                  </w:rPr>
                  <w:t xml:space="preserve">WHERE PB.MAPHG=DA.PHONG and PB.MAPHG =DD.MAPHG</w:t>
                </w:r>
              </w:ins>
            </w:sdtContent>
          </w:sdt>
        </w:p>
      </w:sdtContent>
    </w:sdt>
    <w:sdt>
      <w:sdtPr>
        <w:tag w:val="goog_rdk_456"/>
      </w:sdtPr>
      <w:sdtContent>
        <w:p w:rsidR="00000000" w:rsidDel="00000000" w:rsidP="00000000" w:rsidRDefault="00000000" w:rsidRPr="00000000" w14:paraId="000000F9">
          <w:pPr>
            <w:rPr>
              <w:ins w:author="Dzung Le" w:id="0" w:date="2023-12-28T21:56:26Z"/>
              <w:b w:val="1"/>
              <w:sz w:val="28"/>
              <w:szCs w:val="28"/>
            </w:rPr>
          </w:pPr>
          <w:sdt>
            <w:sdtPr>
              <w:tag w:val="goog_rdk_455"/>
            </w:sdtPr>
            <w:sdtContent>
              <w:ins w:author="Dzung Le" w:id="0" w:date="2023-12-28T21:56:26Z">
                <w:r w:rsidDel="00000000" w:rsidR="00000000" w:rsidRPr="00000000">
                  <w:rPr>
                    <w:b w:val="1"/>
                    <w:sz w:val="28"/>
                    <w:szCs w:val="28"/>
                    <w:rtl w:val="0"/>
                  </w:rPr>
                  <w:tab/>
                  <w:tab/>
                  <w:t xml:space="preserve">  </w:t>
                </w:r>
              </w:ins>
            </w:sdtContent>
          </w:sdt>
        </w:p>
      </w:sdtContent>
    </w:sdt>
    <w:sdt>
      <w:sdtPr>
        <w:tag w:val="goog_rdk_458"/>
      </w:sdtPr>
      <w:sdtContent>
        <w:p w:rsidR="00000000" w:rsidDel="00000000" w:rsidP="00000000" w:rsidRDefault="00000000" w:rsidRPr="00000000" w14:paraId="000000FA">
          <w:pPr>
            <w:rPr>
              <w:ins w:author="Dzung Le" w:id="0" w:date="2023-12-28T21:56:26Z"/>
              <w:b w:val="1"/>
              <w:sz w:val="28"/>
              <w:szCs w:val="28"/>
            </w:rPr>
          </w:pPr>
          <w:sdt>
            <w:sdtPr>
              <w:tag w:val="goog_rdk_457"/>
            </w:sdtPr>
            <w:sdtContent>
              <w:ins w:author="Dzung Le" w:id="0" w:date="2023-12-28T21:56:26Z">
                <w:r w:rsidDel="00000000" w:rsidR="00000000" w:rsidRPr="00000000">
                  <w:rPr>
                    <w:b w:val="1"/>
                    <w:sz w:val="28"/>
                    <w:szCs w:val="28"/>
                    <w:rtl w:val="0"/>
                  </w:rPr>
                  <w:t xml:space="preserve">--11. List the names and addresses of all employees of the "Nghien —cuu" department</w:t>
                </w:r>
              </w:ins>
            </w:sdtContent>
          </w:sdt>
        </w:p>
      </w:sdtContent>
    </w:sdt>
    <w:sdt>
      <w:sdtPr>
        <w:tag w:val="goog_rdk_460"/>
      </w:sdtPr>
      <w:sdtContent>
        <w:p w:rsidR="00000000" w:rsidDel="00000000" w:rsidP="00000000" w:rsidRDefault="00000000" w:rsidRPr="00000000" w14:paraId="000000FB">
          <w:pPr>
            <w:rPr>
              <w:ins w:author="Dzung Le" w:id="0" w:date="2023-12-28T21:56:26Z"/>
              <w:b w:val="1"/>
              <w:sz w:val="28"/>
              <w:szCs w:val="28"/>
            </w:rPr>
          </w:pPr>
          <w:sdt>
            <w:sdtPr>
              <w:tag w:val="goog_rdk_459"/>
            </w:sdtPr>
            <w:sdtContent>
              <w:ins w:author="Dzung Le" w:id="0" w:date="2023-12-28T21:56:26Z">
                <w:r w:rsidDel="00000000" w:rsidR="00000000" w:rsidRPr="00000000">
                  <w:rPr>
                    <w:b w:val="1"/>
                    <w:sz w:val="28"/>
                    <w:szCs w:val="28"/>
                    <w:rtl w:val="0"/>
                  </w:rPr>
                  <w:t xml:space="preserve">SELECT HONV+' ' +TENLOT+' '+TENNV AS 'TENNV', DCHI</w:t>
                </w:r>
              </w:ins>
            </w:sdtContent>
          </w:sdt>
        </w:p>
      </w:sdtContent>
    </w:sdt>
    <w:sdt>
      <w:sdtPr>
        <w:tag w:val="goog_rdk_462"/>
      </w:sdtPr>
      <w:sdtContent>
        <w:p w:rsidR="00000000" w:rsidDel="00000000" w:rsidP="00000000" w:rsidRDefault="00000000" w:rsidRPr="00000000" w14:paraId="000000FC">
          <w:pPr>
            <w:rPr>
              <w:ins w:author="Dzung Le" w:id="0" w:date="2023-12-28T21:56:26Z"/>
              <w:b w:val="1"/>
              <w:sz w:val="28"/>
              <w:szCs w:val="28"/>
            </w:rPr>
          </w:pPr>
          <w:sdt>
            <w:sdtPr>
              <w:tag w:val="goog_rdk_461"/>
            </w:sdtPr>
            <w:sdtContent>
              <w:ins w:author="Dzung Le" w:id="0" w:date="2023-12-28T21:56:26Z">
                <w:r w:rsidDel="00000000" w:rsidR="00000000" w:rsidRPr="00000000">
                  <w:rPr>
                    <w:b w:val="1"/>
                    <w:sz w:val="28"/>
                    <w:szCs w:val="28"/>
                    <w:rtl w:val="0"/>
                  </w:rPr>
                  <w:t xml:space="preserve">FROM PHONGBAN PB,NHANVIEN NV</w:t>
                </w:r>
              </w:ins>
            </w:sdtContent>
          </w:sdt>
        </w:p>
      </w:sdtContent>
    </w:sdt>
    <w:sdt>
      <w:sdtPr>
        <w:tag w:val="goog_rdk_464"/>
      </w:sdtPr>
      <w:sdtContent>
        <w:p w:rsidR="00000000" w:rsidDel="00000000" w:rsidP="00000000" w:rsidRDefault="00000000" w:rsidRPr="00000000" w14:paraId="000000FD">
          <w:pPr>
            <w:rPr>
              <w:ins w:author="Dzung Le" w:id="0" w:date="2023-12-28T21:56:26Z"/>
              <w:b w:val="1"/>
              <w:sz w:val="28"/>
              <w:szCs w:val="28"/>
            </w:rPr>
          </w:pPr>
          <w:sdt>
            <w:sdtPr>
              <w:tag w:val="goog_rdk_463"/>
            </w:sdtPr>
            <w:sdtContent>
              <w:ins w:author="Dzung Le" w:id="0" w:date="2023-12-28T21:56:26Z">
                <w:r w:rsidDel="00000000" w:rsidR="00000000" w:rsidRPr="00000000">
                  <w:rPr>
                    <w:b w:val="1"/>
                    <w:sz w:val="28"/>
                    <w:szCs w:val="28"/>
                    <w:rtl w:val="0"/>
                  </w:rPr>
                  <w:t xml:space="preserve">WHERE PB.MAPHG=NV.PHONG and TENPHG='NGHIEN CUU'</w:t>
                </w:r>
              </w:ins>
            </w:sdtContent>
          </w:sdt>
        </w:p>
      </w:sdtContent>
    </w:sdt>
    <w:sdt>
      <w:sdtPr>
        <w:tag w:val="goog_rdk_466"/>
      </w:sdtPr>
      <w:sdtContent>
        <w:p w:rsidR="00000000" w:rsidDel="00000000" w:rsidP="00000000" w:rsidRDefault="00000000" w:rsidRPr="00000000" w14:paraId="000000FE">
          <w:pPr>
            <w:rPr>
              <w:ins w:author="Dzung Le" w:id="0" w:date="2023-12-28T21:56:26Z"/>
              <w:b w:val="1"/>
              <w:sz w:val="28"/>
              <w:szCs w:val="28"/>
            </w:rPr>
          </w:pPr>
          <w:sdt>
            <w:sdtPr>
              <w:tag w:val="goog_rdk_465"/>
            </w:sdtPr>
            <w:sdtContent>
              <w:ins w:author="Dzung Le" w:id="0" w:date="2023-12-28T21:56:26Z">
                <w:r w:rsidDel="00000000" w:rsidR="00000000" w:rsidRPr="00000000">
                  <w:rPr>
                    <w:b w:val="1"/>
                    <w:sz w:val="28"/>
                    <w:szCs w:val="28"/>
                    <w:rtl w:val="0"/>
                  </w:rPr>
                  <w:tab/>
                  <w:tab/>
                  <w:t xml:space="preserve">  </w:t>
                </w:r>
              </w:ins>
            </w:sdtContent>
          </w:sdt>
        </w:p>
      </w:sdtContent>
    </w:sdt>
    <w:sdt>
      <w:sdtPr>
        <w:tag w:val="goog_rdk_468"/>
      </w:sdtPr>
      <w:sdtContent>
        <w:p w:rsidR="00000000" w:rsidDel="00000000" w:rsidP="00000000" w:rsidRDefault="00000000" w:rsidRPr="00000000" w14:paraId="000000FF">
          <w:pPr>
            <w:rPr>
              <w:ins w:author="Dzung Le" w:id="0" w:date="2023-12-28T21:56:26Z"/>
              <w:b w:val="1"/>
              <w:sz w:val="28"/>
              <w:szCs w:val="28"/>
            </w:rPr>
          </w:pPr>
          <w:sdt>
            <w:sdtPr>
              <w:tag w:val="goog_rdk_467"/>
            </w:sdtPr>
            <w:sdtContent>
              <w:ins w:author="Dzung Le" w:id="0" w:date="2023-12-28T21:56:26Z">
                <w:r w:rsidDel="00000000" w:rsidR="00000000" w:rsidRPr="00000000">
                  <w:rPr>
                    <w:b w:val="1"/>
                    <w:sz w:val="28"/>
                    <w:szCs w:val="28"/>
                    <w:rtl w:val="0"/>
                  </w:rPr>
                  <w:t xml:space="preserve">--12. List the codes and names of employees in the "Nghien Cuu" —department participating in the "Chinese News" project with —working hours of 20 hours/week.</w:t>
                </w:r>
              </w:ins>
            </w:sdtContent>
          </w:sdt>
        </w:p>
      </w:sdtContent>
    </w:sdt>
    <w:sdt>
      <w:sdtPr>
        <w:tag w:val="goog_rdk_470"/>
      </w:sdtPr>
      <w:sdtContent>
        <w:p w:rsidR="00000000" w:rsidDel="00000000" w:rsidP="00000000" w:rsidRDefault="00000000" w:rsidRPr="00000000" w14:paraId="00000100">
          <w:pPr>
            <w:rPr>
              <w:ins w:author="Dzung Le" w:id="0" w:date="2023-12-28T21:56:26Z"/>
              <w:b w:val="1"/>
              <w:sz w:val="28"/>
              <w:szCs w:val="28"/>
            </w:rPr>
          </w:pPr>
          <w:sdt>
            <w:sdtPr>
              <w:tag w:val="goog_rdk_469"/>
            </w:sdtPr>
            <w:sdtContent>
              <w:ins w:author="Dzung Le" w:id="0" w:date="2023-12-28T21:56:26Z">
                <w:r w:rsidDel="00000000" w:rsidR="00000000" w:rsidRPr="00000000">
                  <w:rPr>
                    <w:b w:val="1"/>
                    <w:sz w:val="28"/>
                    <w:szCs w:val="28"/>
                    <w:rtl w:val="0"/>
                  </w:rPr>
                  <w:t xml:space="preserve">SELECT NV.MANV,HONV+' ' +TENLOT+' '+TENNV AS 'TENNV'</w:t>
                </w:r>
              </w:ins>
            </w:sdtContent>
          </w:sdt>
        </w:p>
      </w:sdtContent>
    </w:sdt>
    <w:sdt>
      <w:sdtPr>
        <w:tag w:val="goog_rdk_472"/>
      </w:sdtPr>
      <w:sdtContent>
        <w:p w:rsidR="00000000" w:rsidDel="00000000" w:rsidP="00000000" w:rsidRDefault="00000000" w:rsidRPr="00000000" w14:paraId="00000101">
          <w:pPr>
            <w:rPr>
              <w:ins w:author="Dzung Le" w:id="0" w:date="2023-12-28T21:56:26Z"/>
              <w:b w:val="1"/>
              <w:sz w:val="28"/>
              <w:szCs w:val="28"/>
            </w:rPr>
          </w:pPr>
          <w:sdt>
            <w:sdtPr>
              <w:tag w:val="goog_rdk_471"/>
            </w:sdtPr>
            <w:sdtContent>
              <w:ins w:author="Dzung Le" w:id="0" w:date="2023-12-28T21:56:26Z">
                <w:r w:rsidDel="00000000" w:rsidR="00000000" w:rsidRPr="00000000">
                  <w:rPr>
                    <w:b w:val="1"/>
                    <w:sz w:val="28"/>
                    <w:szCs w:val="28"/>
                    <w:rtl w:val="0"/>
                  </w:rPr>
                  <w:t xml:space="preserve">FROM PHONGBAN PB,NHANVIEN NV,DEAN DA,PHANCONG PC</w:t>
                </w:r>
              </w:ins>
            </w:sdtContent>
          </w:sdt>
        </w:p>
      </w:sdtContent>
    </w:sdt>
    <w:sdt>
      <w:sdtPr>
        <w:tag w:val="goog_rdk_474"/>
      </w:sdtPr>
      <w:sdtContent>
        <w:p w:rsidR="00000000" w:rsidDel="00000000" w:rsidP="00000000" w:rsidRDefault="00000000" w:rsidRPr="00000000" w14:paraId="00000102">
          <w:pPr>
            <w:rPr>
              <w:ins w:author="Dzung Le" w:id="0" w:date="2023-12-28T21:56:26Z"/>
              <w:b w:val="1"/>
              <w:sz w:val="28"/>
              <w:szCs w:val="28"/>
            </w:rPr>
          </w:pPr>
          <w:sdt>
            <w:sdtPr>
              <w:tag w:val="goog_rdk_473"/>
            </w:sdtPr>
            <w:sdtContent>
              <w:ins w:author="Dzung Le" w:id="0" w:date="2023-12-28T21:56:26Z">
                <w:r w:rsidDel="00000000" w:rsidR="00000000" w:rsidRPr="00000000">
                  <w:rPr>
                    <w:b w:val="1"/>
                    <w:sz w:val="28"/>
                    <w:szCs w:val="28"/>
                    <w:rtl w:val="0"/>
                  </w:rPr>
                  <w:t xml:space="preserve">WHERE PB.MAPHG=NV.PHONG and PB.MAPHG=DA.PHONG and DA.MADA=PC.MADA and PC.MANV=NV.MANV and</w:t>
                </w:r>
              </w:ins>
            </w:sdtContent>
          </w:sdt>
        </w:p>
      </w:sdtContent>
    </w:sdt>
    <w:sdt>
      <w:sdtPr>
        <w:tag w:val="goog_rdk_476"/>
      </w:sdtPr>
      <w:sdtContent>
        <w:p w:rsidR="00000000" w:rsidDel="00000000" w:rsidP="00000000" w:rsidRDefault="00000000" w:rsidRPr="00000000" w14:paraId="00000103">
          <w:pPr>
            <w:rPr>
              <w:ins w:author="Dzung Le" w:id="0" w:date="2023-12-28T21:56:26Z"/>
              <w:b w:val="1"/>
              <w:sz w:val="28"/>
              <w:szCs w:val="28"/>
            </w:rPr>
          </w:pPr>
          <w:sdt>
            <w:sdtPr>
              <w:tag w:val="goog_rdk_475"/>
            </w:sdtPr>
            <w:sdtContent>
              <w:ins w:author="Dzung Le" w:id="0" w:date="2023-12-28T21:56:26Z">
                <w:r w:rsidDel="00000000" w:rsidR="00000000" w:rsidRPr="00000000">
                  <w:rPr>
                    <w:b w:val="1"/>
                    <w:sz w:val="28"/>
                    <w:szCs w:val="28"/>
                    <w:rtl w:val="0"/>
                  </w:rPr>
                  <w:t xml:space="preserve">TENPHG='NGIEN CUU' and TENDA ='TIN HOC HOA 1' and THOIGIAN =20</w:t>
                </w:r>
              </w:ins>
            </w:sdtContent>
          </w:sdt>
        </w:p>
      </w:sdtContent>
    </w:sdt>
    <w:sdt>
      <w:sdtPr>
        <w:tag w:val="goog_rdk_478"/>
      </w:sdtPr>
      <w:sdtContent>
        <w:p w:rsidR="00000000" w:rsidDel="00000000" w:rsidP="00000000" w:rsidRDefault="00000000" w:rsidRPr="00000000" w14:paraId="00000104">
          <w:pPr>
            <w:rPr>
              <w:ins w:author="Dzung Le" w:id="0" w:date="2023-12-28T21:56:26Z"/>
              <w:b w:val="1"/>
              <w:sz w:val="28"/>
              <w:szCs w:val="28"/>
            </w:rPr>
          </w:pPr>
          <w:sdt>
            <w:sdtPr>
              <w:tag w:val="goog_rdk_477"/>
            </w:sdtPr>
            <w:sdtContent>
              <w:ins w:author="Dzung Le" w:id="0" w:date="2023-12-28T21:56:26Z">
                <w:r w:rsidDel="00000000" w:rsidR="00000000" w:rsidRPr="00000000">
                  <w:rPr>
                    <w:rtl w:val="0"/>
                  </w:rPr>
                </w:r>
              </w:ins>
            </w:sdtContent>
          </w:sdt>
        </w:p>
      </w:sdtContent>
    </w:sdt>
    <w:sdt>
      <w:sdtPr>
        <w:tag w:val="goog_rdk_480"/>
      </w:sdtPr>
      <w:sdtContent>
        <w:p w:rsidR="00000000" w:rsidDel="00000000" w:rsidP="00000000" w:rsidRDefault="00000000" w:rsidRPr="00000000" w14:paraId="00000105">
          <w:pPr>
            <w:rPr>
              <w:ins w:author="Dzung Le" w:id="0" w:date="2023-12-28T21:56:26Z"/>
              <w:b w:val="1"/>
              <w:sz w:val="28"/>
              <w:szCs w:val="28"/>
            </w:rPr>
          </w:pPr>
          <w:sdt>
            <w:sdtPr>
              <w:tag w:val="goog_rdk_479"/>
            </w:sdtPr>
            <w:sdtContent>
              <w:ins w:author="Dzung Le" w:id="0" w:date="2023-12-28T21:56:26Z">
                <w:r w:rsidDel="00000000" w:rsidR="00000000" w:rsidRPr="00000000">
                  <w:rPr>
                    <w:b w:val="1"/>
                    <w:sz w:val="28"/>
                    <w:szCs w:val="28"/>
                    <w:rtl w:val="0"/>
                  </w:rPr>
                  <w:t xml:space="preserve">--13. List the names of female employees and the names of their –relatives</w:t>
                </w:r>
              </w:ins>
            </w:sdtContent>
          </w:sdt>
        </w:p>
      </w:sdtContent>
    </w:sdt>
    <w:sdt>
      <w:sdtPr>
        <w:tag w:val="goog_rdk_482"/>
      </w:sdtPr>
      <w:sdtContent>
        <w:p w:rsidR="00000000" w:rsidDel="00000000" w:rsidP="00000000" w:rsidRDefault="00000000" w:rsidRPr="00000000" w14:paraId="00000106">
          <w:pPr>
            <w:rPr>
              <w:ins w:author="Dzung Le" w:id="0" w:date="2023-12-28T21:56:26Z"/>
              <w:b w:val="1"/>
              <w:sz w:val="28"/>
              <w:szCs w:val="28"/>
            </w:rPr>
          </w:pPr>
          <w:sdt>
            <w:sdtPr>
              <w:tag w:val="goog_rdk_481"/>
            </w:sdtPr>
            <w:sdtContent>
              <w:ins w:author="Dzung Le" w:id="0" w:date="2023-12-28T21:56:26Z">
                <w:r w:rsidDel="00000000" w:rsidR="00000000" w:rsidRPr="00000000">
                  <w:rPr>
                    <w:b w:val="1"/>
                    <w:sz w:val="28"/>
                    <w:szCs w:val="28"/>
                    <w:rtl w:val="0"/>
                  </w:rPr>
                  <w:t xml:space="preserve">SELECT NV.MANV, HONV+' ' +NV.TENLOT+' '+NV.TENNV AS 'TEN NHAN', TN.TENTN AS 'TEN THAN'</w:t>
                </w:r>
              </w:ins>
            </w:sdtContent>
          </w:sdt>
        </w:p>
      </w:sdtContent>
    </w:sdt>
    <w:sdt>
      <w:sdtPr>
        <w:tag w:val="goog_rdk_484"/>
      </w:sdtPr>
      <w:sdtContent>
        <w:p w:rsidR="00000000" w:rsidDel="00000000" w:rsidP="00000000" w:rsidRDefault="00000000" w:rsidRPr="00000000" w14:paraId="00000107">
          <w:pPr>
            <w:rPr>
              <w:ins w:author="Dzung Le" w:id="0" w:date="2023-12-28T21:56:26Z"/>
              <w:b w:val="1"/>
              <w:sz w:val="28"/>
              <w:szCs w:val="28"/>
            </w:rPr>
          </w:pPr>
          <w:sdt>
            <w:sdtPr>
              <w:tag w:val="goog_rdk_483"/>
            </w:sdtPr>
            <w:sdtContent>
              <w:ins w:author="Dzung Le" w:id="0" w:date="2023-12-28T21:56:26Z">
                <w:r w:rsidDel="00000000" w:rsidR="00000000" w:rsidRPr="00000000">
                  <w:rPr>
                    <w:b w:val="1"/>
                    <w:sz w:val="28"/>
                    <w:szCs w:val="28"/>
                    <w:rtl w:val="0"/>
                  </w:rPr>
                  <w:t xml:space="preserve">FROM THANNHAN TN, NHANVIEN NV</w:t>
                </w:r>
              </w:ins>
            </w:sdtContent>
          </w:sdt>
        </w:p>
      </w:sdtContent>
    </w:sdt>
    <w:sdt>
      <w:sdtPr>
        <w:tag w:val="goog_rdk_486"/>
      </w:sdtPr>
      <w:sdtContent>
        <w:p w:rsidR="00000000" w:rsidDel="00000000" w:rsidP="00000000" w:rsidRDefault="00000000" w:rsidRPr="00000000" w14:paraId="00000108">
          <w:pPr>
            <w:rPr>
              <w:ins w:author="Dzung Le" w:id="0" w:date="2023-12-28T21:56:26Z"/>
              <w:b w:val="1"/>
              <w:sz w:val="28"/>
              <w:szCs w:val="28"/>
            </w:rPr>
          </w:pPr>
          <w:sdt>
            <w:sdtPr>
              <w:tag w:val="goog_rdk_485"/>
            </w:sdtPr>
            <w:sdtContent>
              <w:ins w:author="Dzung Le" w:id="0" w:date="2023-12-28T21:56:26Z">
                <w:r w:rsidDel="00000000" w:rsidR="00000000" w:rsidRPr="00000000">
                  <w:rPr>
                    <w:b w:val="1"/>
                    <w:sz w:val="28"/>
                    <w:szCs w:val="28"/>
                    <w:rtl w:val="0"/>
                  </w:rPr>
                  <w:t xml:space="preserve">WHERE NV.MANV=TN.MANV</w:t>
                </w:r>
              </w:ins>
            </w:sdtContent>
          </w:sdt>
        </w:p>
      </w:sdtContent>
    </w:sdt>
    <w:sdt>
      <w:sdtPr>
        <w:tag w:val="goog_rdk_488"/>
      </w:sdtPr>
      <w:sdtContent>
        <w:p w:rsidR="00000000" w:rsidDel="00000000" w:rsidP="00000000" w:rsidRDefault="00000000" w:rsidRPr="00000000" w14:paraId="00000109">
          <w:pPr>
            <w:rPr>
              <w:ins w:author="Dzung Le" w:id="0" w:date="2023-12-28T21:56:26Z"/>
              <w:b w:val="1"/>
              <w:sz w:val="28"/>
              <w:szCs w:val="28"/>
            </w:rPr>
          </w:pPr>
          <w:sdt>
            <w:sdtPr>
              <w:tag w:val="goog_rdk_487"/>
            </w:sdtPr>
            <w:sdtContent>
              <w:ins w:author="Dzung Le" w:id="0" w:date="2023-12-28T21:56:26Z">
                <w:r w:rsidDel="00000000" w:rsidR="00000000" w:rsidRPr="00000000">
                  <w:rPr>
                    <w:b w:val="1"/>
                    <w:sz w:val="28"/>
                    <w:szCs w:val="28"/>
                    <w:rtl w:val="0"/>
                  </w:rPr>
                  <w:t xml:space="preserve">--14. For all projects in "Ha Noi", list the project code (MADA), the —project's department code (PHONG), and the school's name —(HONV&lt;tenlot,name).</w:t>
                </w:r>
              </w:ins>
            </w:sdtContent>
          </w:sdt>
        </w:p>
      </w:sdtContent>
    </w:sdt>
    <w:sdt>
      <w:sdtPr>
        <w:tag w:val="goog_rdk_490"/>
      </w:sdtPr>
      <w:sdtContent>
        <w:p w:rsidR="00000000" w:rsidDel="00000000" w:rsidP="00000000" w:rsidRDefault="00000000" w:rsidRPr="00000000" w14:paraId="0000010A">
          <w:pPr>
            <w:rPr>
              <w:ins w:author="Dzung Le" w:id="0" w:date="2023-12-28T21:56:26Z"/>
              <w:b w:val="1"/>
              <w:sz w:val="28"/>
              <w:szCs w:val="28"/>
            </w:rPr>
          </w:pPr>
          <w:sdt>
            <w:sdtPr>
              <w:tag w:val="goog_rdk_489"/>
            </w:sdtPr>
            <w:sdtContent>
              <w:ins w:author="Dzung Le" w:id="0" w:date="2023-12-28T21:56:26Z">
                <w:r w:rsidDel="00000000" w:rsidR="00000000" w:rsidRPr="00000000">
                  <w:rPr>
                    <w:b w:val="1"/>
                    <w:sz w:val="28"/>
                    <w:szCs w:val="28"/>
                    <w:rtl w:val="0"/>
                  </w:rPr>
                  <w:t xml:space="preserve">--as well as the person's address (DCHI) and date of birth (NGSINH).</w:t>
                </w:r>
              </w:ins>
            </w:sdtContent>
          </w:sdt>
        </w:p>
      </w:sdtContent>
    </w:sdt>
    <w:sdt>
      <w:sdtPr>
        <w:tag w:val="goog_rdk_492"/>
      </w:sdtPr>
      <w:sdtContent>
        <w:p w:rsidR="00000000" w:rsidDel="00000000" w:rsidP="00000000" w:rsidRDefault="00000000" w:rsidRPr="00000000" w14:paraId="0000010B">
          <w:pPr>
            <w:rPr>
              <w:ins w:author="Dzung Le" w:id="0" w:date="2023-12-28T21:56:26Z"/>
              <w:b w:val="1"/>
              <w:sz w:val="28"/>
              <w:szCs w:val="28"/>
            </w:rPr>
          </w:pPr>
          <w:sdt>
            <w:sdtPr>
              <w:tag w:val="goog_rdk_491"/>
            </w:sdtPr>
            <w:sdtContent>
              <w:ins w:author="Dzung Le" w:id="0" w:date="2023-12-28T21:56:26Z">
                <w:r w:rsidDel="00000000" w:rsidR="00000000" w:rsidRPr="00000000">
                  <w:rPr>
                    <w:b w:val="1"/>
                    <w:sz w:val="28"/>
                    <w:szCs w:val="28"/>
                    <w:rtl w:val="0"/>
                  </w:rPr>
                  <w:t xml:space="preserve">SELECT DA.MADA, DA.PHONG, HONV+' '+TENLOT+' '+TENNV AS 'TEN TRUONG PHONG', DCHI, NGHINH</w:t>
                </w:r>
              </w:ins>
            </w:sdtContent>
          </w:sdt>
        </w:p>
      </w:sdtContent>
    </w:sdt>
    <w:sdt>
      <w:sdtPr>
        <w:tag w:val="goog_rdk_494"/>
      </w:sdtPr>
      <w:sdtContent>
        <w:p w:rsidR="00000000" w:rsidDel="00000000" w:rsidP="00000000" w:rsidRDefault="00000000" w:rsidRPr="00000000" w14:paraId="0000010C">
          <w:pPr>
            <w:rPr>
              <w:ins w:author="Dzung Le" w:id="0" w:date="2023-12-28T21:56:26Z"/>
              <w:b w:val="1"/>
              <w:sz w:val="28"/>
              <w:szCs w:val="28"/>
            </w:rPr>
          </w:pPr>
          <w:sdt>
            <w:sdtPr>
              <w:tag w:val="goog_rdk_493"/>
            </w:sdtPr>
            <w:sdtContent>
              <w:ins w:author="Dzung Le" w:id="0" w:date="2023-12-28T21:56:26Z">
                <w:r w:rsidDel="00000000" w:rsidR="00000000" w:rsidRPr="00000000">
                  <w:rPr>
                    <w:b w:val="1"/>
                    <w:sz w:val="28"/>
                    <w:szCs w:val="28"/>
                    <w:rtl w:val="0"/>
                  </w:rPr>
                  <w:t xml:space="preserve">FROM PHONGBAN PB,NHANVIEN NV,DEAN DA,PHANCONG PC</w:t>
                </w:r>
              </w:ins>
            </w:sdtContent>
          </w:sdt>
        </w:p>
      </w:sdtContent>
    </w:sdt>
    <w:sdt>
      <w:sdtPr>
        <w:tag w:val="goog_rdk_496"/>
      </w:sdtPr>
      <w:sdtContent>
        <w:p w:rsidR="00000000" w:rsidDel="00000000" w:rsidP="00000000" w:rsidRDefault="00000000" w:rsidRPr="00000000" w14:paraId="0000010D">
          <w:pPr>
            <w:rPr>
              <w:ins w:author="Dzung Le" w:id="0" w:date="2023-12-28T21:56:26Z"/>
              <w:b w:val="1"/>
              <w:sz w:val="28"/>
              <w:szCs w:val="28"/>
            </w:rPr>
          </w:pPr>
          <w:sdt>
            <w:sdtPr>
              <w:tag w:val="goog_rdk_495"/>
            </w:sdtPr>
            <w:sdtContent>
              <w:ins w:author="Dzung Le" w:id="0" w:date="2023-12-28T21:56:26Z">
                <w:r w:rsidDel="00000000" w:rsidR="00000000" w:rsidRPr="00000000">
                  <w:rPr>
                    <w:b w:val="1"/>
                    <w:sz w:val="28"/>
                    <w:szCs w:val="28"/>
                    <w:rtl w:val="0"/>
                  </w:rPr>
                  <w:t xml:space="preserve">WHERE PB.MAPHG=DA.PHONG and DA.MADA=PC.MADA and PC.MANV=PB.TRPHG and PB.TRPHG=NV.MANV and</w:t>
                </w:r>
              </w:ins>
            </w:sdtContent>
          </w:sdt>
        </w:p>
      </w:sdtContent>
    </w:sdt>
    <w:sdt>
      <w:sdtPr>
        <w:tag w:val="goog_rdk_498"/>
      </w:sdtPr>
      <w:sdtContent>
        <w:p w:rsidR="00000000" w:rsidDel="00000000" w:rsidP="00000000" w:rsidRDefault="00000000" w:rsidRPr="00000000" w14:paraId="0000010E">
          <w:pPr>
            <w:rPr>
              <w:ins w:author="Dzung Le" w:id="0" w:date="2023-12-28T21:56:26Z"/>
              <w:b w:val="1"/>
              <w:sz w:val="28"/>
              <w:szCs w:val="28"/>
            </w:rPr>
          </w:pPr>
          <w:sdt>
            <w:sdtPr>
              <w:tag w:val="goog_rdk_497"/>
            </w:sdtPr>
            <w:sdtContent>
              <w:ins w:author="Dzung Le" w:id="0" w:date="2023-12-28T21:56:26Z">
                <w:r w:rsidDel="00000000" w:rsidR="00000000" w:rsidRPr="00000000">
                  <w:rPr>
                    <w:b w:val="1"/>
                    <w:sz w:val="28"/>
                    <w:szCs w:val="28"/>
                    <w:rtl w:val="0"/>
                  </w:rPr>
                  <w:t xml:space="preserve">DDIEM_DA ='HANOI'</w:t>
                </w:r>
              </w:ins>
            </w:sdtContent>
          </w:sdt>
        </w:p>
      </w:sdtContent>
    </w:sdt>
    <w:sdt>
      <w:sdtPr>
        <w:tag w:val="goog_rdk_500"/>
      </w:sdtPr>
      <w:sdtContent>
        <w:p w:rsidR="00000000" w:rsidDel="00000000" w:rsidP="00000000" w:rsidRDefault="00000000" w:rsidRPr="00000000" w14:paraId="0000010F">
          <w:pPr>
            <w:rPr>
              <w:ins w:author="Dzung Le" w:id="0" w:date="2023-12-28T21:56:26Z"/>
              <w:b w:val="1"/>
              <w:sz w:val="28"/>
              <w:szCs w:val="28"/>
            </w:rPr>
          </w:pPr>
          <w:sdt>
            <w:sdtPr>
              <w:tag w:val="goog_rdk_499"/>
            </w:sdtPr>
            <w:sdtContent>
              <w:ins w:author="Dzung Le" w:id="0" w:date="2023-12-28T21:56:26Z">
                <w:r w:rsidDel="00000000" w:rsidR="00000000" w:rsidRPr="00000000">
                  <w:rPr>
                    <w:rtl w:val="0"/>
                  </w:rPr>
                </w:r>
              </w:ins>
            </w:sdtContent>
          </w:sdt>
        </w:p>
      </w:sdtContent>
    </w:sdt>
    <w:sdt>
      <w:sdtPr>
        <w:tag w:val="goog_rdk_502"/>
      </w:sdtPr>
      <w:sdtContent>
        <w:p w:rsidR="00000000" w:rsidDel="00000000" w:rsidP="00000000" w:rsidRDefault="00000000" w:rsidRPr="00000000" w14:paraId="00000110">
          <w:pPr>
            <w:rPr>
              <w:ins w:author="Dzung Le" w:id="0" w:date="2023-12-28T21:56:26Z"/>
              <w:b w:val="1"/>
              <w:sz w:val="28"/>
              <w:szCs w:val="28"/>
            </w:rPr>
          </w:pPr>
          <w:sdt>
            <w:sdtPr>
              <w:tag w:val="goog_rdk_501"/>
            </w:sdtPr>
            <w:sdtContent>
              <w:ins w:author="Dzung Le" w:id="0" w:date="2023-12-28T21:56:26Z">
                <w:r w:rsidDel="00000000" w:rsidR="00000000" w:rsidRPr="00000000">
                  <w:rPr>
                    <w:b w:val="1"/>
                    <w:sz w:val="28"/>
                    <w:szCs w:val="28"/>
                    <w:rtl w:val="0"/>
                  </w:rPr>
                  <w:t xml:space="preserve">--15. For each employee, list the employee's full name and the full name of that employee's direct manager</w:t>
                </w:r>
              </w:ins>
            </w:sdtContent>
          </w:sdt>
        </w:p>
      </w:sdtContent>
    </w:sdt>
    <w:sdt>
      <w:sdtPr>
        <w:tag w:val="goog_rdk_504"/>
      </w:sdtPr>
      <w:sdtContent>
        <w:p w:rsidR="00000000" w:rsidDel="00000000" w:rsidP="00000000" w:rsidRDefault="00000000" w:rsidRPr="00000000" w14:paraId="00000111">
          <w:pPr>
            <w:rPr>
              <w:ins w:author="Dzung Le" w:id="0" w:date="2023-12-28T21:56:26Z"/>
              <w:b w:val="1"/>
              <w:sz w:val="28"/>
              <w:szCs w:val="28"/>
            </w:rPr>
          </w:pPr>
          <w:sdt>
            <w:sdtPr>
              <w:tag w:val="goog_rdk_503"/>
            </w:sdtPr>
            <w:sdtContent>
              <w:ins w:author="Dzung Le" w:id="0" w:date="2023-12-28T21:56:26Z">
                <w:r w:rsidDel="00000000" w:rsidR="00000000" w:rsidRPr="00000000">
                  <w:rPr>
                    <w:b w:val="1"/>
                    <w:sz w:val="28"/>
                    <w:szCs w:val="28"/>
                    <w:rtl w:val="0"/>
                  </w:rPr>
                  <w:t xml:space="preserve">SELECT N1.HONV, N1.TENNV, N2.HONV AS HONQL, N2.TENNV AS TENNQL</w:t>
                </w:r>
              </w:ins>
            </w:sdtContent>
          </w:sdt>
        </w:p>
      </w:sdtContent>
    </w:sdt>
    <w:sdt>
      <w:sdtPr>
        <w:tag w:val="goog_rdk_506"/>
      </w:sdtPr>
      <w:sdtContent>
        <w:p w:rsidR="00000000" w:rsidDel="00000000" w:rsidP="00000000" w:rsidRDefault="00000000" w:rsidRPr="00000000" w14:paraId="00000112">
          <w:pPr>
            <w:rPr>
              <w:ins w:author="Dzung Le" w:id="0" w:date="2023-12-28T21:56:26Z"/>
              <w:b w:val="1"/>
              <w:sz w:val="28"/>
              <w:szCs w:val="28"/>
            </w:rPr>
          </w:pPr>
          <w:sdt>
            <w:sdtPr>
              <w:tag w:val="goog_rdk_505"/>
            </w:sdtPr>
            <w:sdtContent>
              <w:ins w:author="Dzung Le" w:id="0" w:date="2023-12-28T21:56:26Z">
                <w:r w:rsidDel="00000000" w:rsidR="00000000" w:rsidRPr="00000000">
                  <w:rPr>
                    <w:b w:val="1"/>
                    <w:sz w:val="28"/>
                    <w:szCs w:val="28"/>
                    <w:rtl w:val="0"/>
                  </w:rPr>
                  <w:t xml:space="preserve">FROM NHANVIEN N1 LEFT JOIN NHANVIEN N2 ON N1.MA_NQL = N2.MANV</w:t>
                </w:r>
              </w:ins>
            </w:sdtContent>
          </w:sdt>
        </w:p>
      </w:sdtContent>
    </w:sdt>
    <w:sdt>
      <w:sdtPr>
        <w:tag w:val="goog_rdk_508"/>
      </w:sdtPr>
      <w:sdtContent>
        <w:p w:rsidR="00000000" w:rsidDel="00000000" w:rsidP="00000000" w:rsidRDefault="00000000" w:rsidRPr="00000000" w14:paraId="00000113">
          <w:pPr>
            <w:rPr>
              <w:ins w:author="Dzung Le" w:id="0" w:date="2023-12-28T21:56:26Z"/>
              <w:b w:val="1"/>
              <w:sz w:val="28"/>
              <w:szCs w:val="28"/>
            </w:rPr>
          </w:pPr>
          <w:sdt>
            <w:sdtPr>
              <w:tag w:val="goog_rdk_507"/>
            </w:sdtPr>
            <w:sdtContent>
              <w:ins w:author="Dzung Le" w:id="0" w:date="2023-12-28T21:56:26Z">
                <w:r w:rsidDel="00000000" w:rsidR="00000000" w:rsidRPr="00000000">
                  <w:rPr>
                    <w:rtl w:val="0"/>
                  </w:rPr>
                </w:r>
              </w:ins>
            </w:sdtContent>
          </w:sdt>
        </w:p>
      </w:sdtContent>
    </w:sdt>
    <w:sdt>
      <w:sdtPr>
        <w:tag w:val="goog_rdk_510"/>
      </w:sdtPr>
      <w:sdtContent>
        <w:p w:rsidR="00000000" w:rsidDel="00000000" w:rsidP="00000000" w:rsidRDefault="00000000" w:rsidRPr="00000000" w14:paraId="00000114">
          <w:pPr>
            <w:rPr>
              <w:ins w:author="Dzung Le" w:id="0" w:date="2023-12-28T21:56:26Z"/>
              <w:b w:val="1"/>
              <w:sz w:val="28"/>
              <w:szCs w:val="28"/>
            </w:rPr>
          </w:pPr>
          <w:sdt>
            <w:sdtPr>
              <w:tag w:val="goog_rdk_509"/>
            </w:sdtPr>
            <w:sdtContent>
              <w:ins w:author="Dzung Le" w:id="0" w:date="2023-12-28T21:56:26Z">
                <w:r w:rsidDel="00000000" w:rsidR="00000000" w:rsidRPr="00000000">
                  <w:rPr>
                    <w:b w:val="1"/>
                    <w:sz w:val="28"/>
                    <w:szCs w:val="28"/>
                    <w:rtl w:val="0"/>
                  </w:rPr>
                  <w:t xml:space="preserve">--16.For each project, list the project name (TENDA) and the total number of working hours per week for all employees participating in that project.</w:t>
                </w:r>
              </w:ins>
            </w:sdtContent>
          </w:sdt>
        </w:p>
      </w:sdtContent>
    </w:sdt>
    <w:sdt>
      <w:sdtPr>
        <w:tag w:val="goog_rdk_512"/>
      </w:sdtPr>
      <w:sdtContent>
        <w:p w:rsidR="00000000" w:rsidDel="00000000" w:rsidP="00000000" w:rsidRDefault="00000000" w:rsidRPr="00000000" w14:paraId="00000115">
          <w:pPr>
            <w:rPr>
              <w:ins w:author="Dzung Le" w:id="0" w:date="2023-12-28T21:56:26Z"/>
              <w:b w:val="1"/>
              <w:sz w:val="28"/>
              <w:szCs w:val="28"/>
            </w:rPr>
          </w:pPr>
          <w:sdt>
            <w:sdtPr>
              <w:tag w:val="goog_rdk_511"/>
            </w:sdtPr>
            <w:sdtContent>
              <w:ins w:author="Dzung Le" w:id="0" w:date="2023-12-28T21:56:26Z">
                <w:r w:rsidDel="00000000" w:rsidR="00000000" w:rsidRPr="00000000">
                  <w:rPr>
                    <w:b w:val="1"/>
                    <w:sz w:val="28"/>
                    <w:szCs w:val="28"/>
                    <w:rtl w:val="0"/>
                  </w:rPr>
                  <w:t xml:space="preserve">SELECT DA.MADA,TENDA, SUM(THOIGIAN) AS TONG_TG</w:t>
                </w:r>
              </w:ins>
            </w:sdtContent>
          </w:sdt>
        </w:p>
      </w:sdtContent>
    </w:sdt>
    <w:sdt>
      <w:sdtPr>
        <w:tag w:val="goog_rdk_514"/>
      </w:sdtPr>
      <w:sdtContent>
        <w:p w:rsidR="00000000" w:rsidDel="00000000" w:rsidP="00000000" w:rsidRDefault="00000000" w:rsidRPr="00000000" w14:paraId="00000116">
          <w:pPr>
            <w:rPr>
              <w:ins w:author="Dzung Le" w:id="0" w:date="2023-12-28T21:56:26Z"/>
              <w:b w:val="1"/>
              <w:sz w:val="28"/>
              <w:szCs w:val="28"/>
            </w:rPr>
          </w:pPr>
          <w:sdt>
            <w:sdtPr>
              <w:tag w:val="goog_rdk_513"/>
            </w:sdtPr>
            <w:sdtContent>
              <w:ins w:author="Dzung Le" w:id="0" w:date="2023-12-28T21:56:26Z">
                <w:r w:rsidDel="00000000" w:rsidR="00000000" w:rsidRPr="00000000">
                  <w:rPr>
                    <w:b w:val="1"/>
                    <w:sz w:val="28"/>
                    <w:szCs w:val="28"/>
                    <w:rtl w:val="0"/>
                  </w:rPr>
                  <w:t xml:space="preserve">FROM DEAN DA, PHHANCONG PC, NHANVIEN NV</w:t>
                </w:r>
              </w:ins>
            </w:sdtContent>
          </w:sdt>
        </w:p>
      </w:sdtContent>
    </w:sdt>
    <w:sdt>
      <w:sdtPr>
        <w:tag w:val="goog_rdk_516"/>
      </w:sdtPr>
      <w:sdtContent>
        <w:p w:rsidR="00000000" w:rsidDel="00000000" w:rsidP="00000000" w:rsidRDefault="00000000" w:rsidRPr="00000000" w14:paraId="00000117">
          <w:pPr>
            <w:rPr>
              <w:ins w:author="Dzung Le" w:id="0" w:date="2023-12-28T21:56:26Z"/>
              <w:b w:val="1"/>
              <w:sz w:val="28"/>
              <w:szCs w:val="28"/>
            </w:rPr>
          </w:pPr>
          <w:sdt>
            <w:sdtPr>
              <w:tag w:val="goog_rdk_515"/>
            </w:sdtPr>
            <w:sdtContent>
              <w:ins w:author="Dzung Le" w:id="0" w:date="2023-12-28T21:56:26Z">
                <w:r w:rsidDel="00000000" w:rsidR="00000000" w:rsidRPr="00000000">
                  <w:rPr>
                    <w:b w:val="1"/>
                    <w:sz w:val="28"/>
                    <w:szCs w:val="28"/>
                    <w:rtl w:val="0"/>
                  </w:rPr>
                  <w:t xml:space="preserve">WHERE NV.MANV=PC.MANV and PC.MADA=DA.MADA</w:t>
                </w:r>
              </w:ins>
            </w:sdtContent>
          </w:sdt>
        </w:p>
      </w:sdtContent>
    </w:sdt>
    <w:sdt>
      <w:sdtPr>
        <w:tag w:val="goog_rdk_518"/>
      </w:sdtPr>
      <w:sdtContent>
        <w:p w:rsidR="00000000" w:rsidDel="00000000" w:rsidP="00000000" w:rsidRDefault="00000000" w:rsidRPr="00000000" w14:paraId="00000118">
          <w:pPr>
            <w:rPr>
              <w:ins w:author="Dzung Le" w:id="0" w:date="2023-12-28T21:56:26Z"/>
              <w:b w:val="1"/>
              <w:sz w:val="28"/>
              <w:szCs w:val="28"/>
            </w:rPr>
          </w:pPr>
          <w:sdt>
            <w:sdtPr>
              <w:tag w:val="goog_rdk_517"/>
            </w:sdtPr>
            <w:sdtContent>
              <w:ins w:author="Dzung Le" w:id="0" w:date="2023-12-28T21:56:26Z">
                <w:r w:rsidDel="00000000" w:rsidR="00000000" w:rsidRPr="00000000">
                  <w:rPr>
                    <w:b w:val="1"/>
                    <w:sz w:val="28"/>
                    <w:szCs w:val="28"/>
                    <w:rtl w:val="0"/>
                  </w:rPr>
                  <w:t xml:space="preserve">GROUP BY DA.MADA,TENDA</w:t>
                </w:r>
              </w:ins>
            </w:sdtContent>
          </w:sdt>
        </w:p>
      </w:sdtContent>
    </w:sdt>
    <w:sdt>
      <w:sdtPr>
        <w:tag w:val="goog_rdk_520"/>
      </w:sdtPr>
      <w:sdtContent>
        <w:p w:rsidR="00000000" w:rsidDel="00000000" w:rsidP="00000000" w:rsidRDefault="00000000" w:rsidRPr="00000000" w14:paraId="00000119">
          <w:pPr>
            <w:rPr>
              <w:ins w:author="Dzung Le" w:id="0" w:date="2023-12-28T21:56:26Z"/>
              <w:b w:val="1"/>
              <w:sz w:val="28"/>
              <w:szCs w:val="28"/>
            </w:rPr>
          </w:pPr>
          <w:sdt>
            <w:sdtPr>
              <w:tag w:val="goog_rdk_519"/>
            </w:sdtPr>
            <w:sdtContent>
              <w:ins w:author="Dzung Le" w:id="0" w:date="2023-12-28T21:56:26Z">
                <w:r w:rsidDel="00000000" w:rsidR="00000000" w:rsidRPr="00000000">
                  <w:rPr>
                    <w:rtl w:val="0"/>
                  </w:rPr>
                </w:r>
              </w:ins>
            </w:sdtContent>
          </w:sdt>
        </w:p>
      </w:sdtContent>
    </w:sdt>
    <w:sdt>
      <w:sdtPr>
        <w:tag w:val="goog_rdk_522"/>
      </w:sdtPr>
      <w:sdtContent>
        <w:p w:rsidR="00000000" w:rsidDel="00000000" w:rsidP="00000000" w:rsidRDefault="00000000" w:rsidRPr="00000000" w14:paraId="0000011A">
          <w:pPr>
            <w:rPr>
              <w:ins w:author="Dzung Le" w:id="0" w:date="2023-12-28T21:56:26Z"/>
              <w:b w:val="1"/>
              <w:sz w:val="28"/>
              <w:szCs w:val="28"/>
            </w:rPr>
          </w:pPr>
          <w:sdt>
            <w:sdtPr>
              <w:tag w:val="goog_rdk_521"/>
            </w:sdtPr>
            <w:sdtContent>
              <w:ins w:author="Dzung Le" w:id="0" w:date="2023-12-28T21:56:26Z">
                <w:r w:rsidDel="00000000" w:rsidR="00000000" w:rsidRPr="00000000">
                  <w:rPr>
                    <w:b w:val="1"/>
                    <w:sz w:val="28"/>
                    <w:szCs w:val="28"/>
                    <w:rtl w:val="0"/>
                  </w:rPr>
                  <w:t xml:space="preserve">--17.For each employee, list the employee's full name and how many –relatives the employee has.</w:t>
                </w:r>
              </w:ins>
            </w:sdtContent>
          </w:sdt>
        </w:p>
      </w:sdtContent>
    </w:sdt>
    <w:sdt>
      <w:sdtPr>
        <w:tag w:val="goog_rdk_524"/>
      </w:sdtPr>
      <w:sdtContent>
        <w:p w:rsidR="00000000" w:rsidDel="00000000" w:rsidP="00000000" w:rsidRDefault="00000000" w:rsidRPr="00000000" w14:paraId="0000011B">
          <w:pPr>
            <w:rPr>
              <w:ins w:author="Dzung Le" w:id="0" w:date="2023-12-28T21:56:26Z"/>
              <w:b w:val="1"/>
              <w:sz w:val="28"/>
              <w:szCs w:val="28"/>
            </w:rPr>
          </w:pPr>
          <w:sdt>
            <w:sdtPr>
              <w:tag w:val="goog_rdk_523"/>
            </w:sdtPr>
            <w:sdtContent>
              <w:ins w:author="Dzung Le" w:id="0" w:date="2023-12-28T21:56:26Z">
                <w:r w:rsidDel="00000000" w:rsidR="00000000" w:rsidRPr="00000000">
                  <w:rPr>
                    <w:b w:val="1"/>
                    <w:sz w:val="28"/>
                    <w:szCs w:val="28"/>
                    <w:rtl w:val="0"/>
                  </w:rPr>
                  <w:t xml:space="preserve">SELECT NV.MANV,HONV,TENNV, COUNT(MATN) AS TONG_TN</w:t>
                </w:r>
              </w:ins>
            </w:sdtContent>
          </w:sdt>
        </w:p>
      </w:sdtContent>
    </w:sdt>
    <w:sdt>
      <w:sdtPr>
        <w:tag w:val="goog_rdk_526"/>
      </w:sdtPr>
      <w:sdtContent>
        <w:p w:rsidR="00000000" w:rsidDel="00000000" w:rsidP="00000000" w:rsidRDefault="00000000" w:rsidRPr="00000000" w14:paraId="0000011C">
          <w:pPr>
            <w:rPr>
              <w:ins w:author="Dzung Le" w:id="0" w:date="2023-12-28T21:56:26Z"/>
              <w:b w:val="1"/>
              <w:sz w:val="28"/>
              <w:szCs w:val="28"/>
            </w:rPr>
          </w:pPr>
          <w:sdt>
            <w:sdtPr>
              <w:tag w:val="goog_rdk_525"/>
            </w:sdtPr>
            <w:sdtContent>
              <w:ins w:author="Dzung Le" w:id="0" w:date="2023-12-28T21:56:26Z">
                <w:r w:rsidDel="00000000" w:rsidR="00000000" w:rsidRPr="00000000">
                  <w:rPr>
                    <w:b w:val="1"/>
                    <w:sz w:val="28"/>
                    <w:szCs w:val="28"/>
                    <w:rtl w:val="0"/>
                  </w:rPr>
                  <w:t xml:space="preserve">FROM NHANVIEN NV, THANNHAN TN</w:t>
                </w:r>
              </w:ins>
            </w:sdtContent>
          </w:sdt>
        </w:p>
      </w:sdtContent>
    </w:sdt>
    <w:sdt>
      <w:sdtPr>
        <w:tag w:val="goog_rdk_528"/>
      </w:sdtPr>
      <w:sdtContent>
        <w:p w:rsidR="00000000" w:rsidDel="00000000" w:rsidP="00000000" w:rsidRDefault="00000000" w:rsidRPr="00000000" w14:paraId="0000011D">
          <w:pPr>
            <w:rPr>
              <w:ins w:author="Dzung Le" w:id="0" w:date="2023-12-28T21:56:26Z"/>
              <w:b w:val="1"/>
              <w:sz w:val="28"/>
              <w:szCs w:val="28"/>
            </w:rPr>
          </w:pPr>
          <w:sdt>
            <w:sdtPr>
              <w:tag w:val="goog_rdk_527"/>
            </w:sdtPr>
            <w:sdtContent>
              <w:ins w:author="Dzung Le" w:id="0" w:date="2023-12-28T21:56:26Z">
                <w:r w:rsidDel="00000000" w:rsidR="00000000" w:rsidRPr="00000000">
                  <w:rPr>
                    <w:b w:val="1"/>
                    <w:sz w:val="28"/>
                    <w:szCs w:val="28"/>
                    <w:rtl w:val="0"/>
                  </w:rPr>
                  <w:t xml:space="preserve">WHERE NV.MANV=TN.MANV</w:t>
                </w:r>
              </w:ins>
            </w:sdtContent>
          </w:sdt>
        </w:p>
      </w:sdtContent>
    </w:sdt>
    <w:sdt>
      <w:sdtPr>
        <w:tag w:val="goog_rdk_530"/>
      </w:sdtPr>
      <w:sdtContent>
        <w:p w:rsidR="00000000" w:rsidDel="00000000" w:rsidP="00000000" w:rsidRDefault="00000000" w:rsidRPr="00000000" w14:paraId="0000011E">
          <w:pPr>
            <w:rPr>
              <w:ins w:author="Dzung Le" w:id="0" w:date="2023-12-28T21:56:26Z"/>
              <w:b w:val="1"/>
              <w:sz w:val="28"/>
              <w:szCs w:val="28"/>
            </w:rPr>
          </w:pPr>
          <w:sdt>
            <w:sdtPr>
              <w:tag w:val="goog_rdk_529"/>
            </w:sdtPr>
            <w:sdtContent>
              <w:ins w:author="Dzung Le" w:id="0" w:date="2023-12-28T21:56:26Z">
                <w:r w:rsidDel="00000000" w:rsidR="00000000" w:rsidRPr="00000000">
                  <w:rPr>
                    <w:b w:val="1"/>
                    <w:sz w:val="28"/>
                    <w:szCs w:val="28"/>
                    <w:rtl w:val="0"/>
                  </w:rPr>
                  <w:t xml:space="preserve">GROUP BY NV.MANV,HONV,TENNV</w:t>
                </w:r>
              </w:ins>
            </w:sdtContent>
          </w:sdt>
        </w:p>
      </w:sdtContent>
    </w:sdt>
    <w:sdt>
      <w:sdtPr>
        <w:tag w:val="goog_rdk_532"/>
      </w:sdtPr>
      <w:sdtContent>
        <w:p w:rsidR="00000000" w:rsidDel="00000000" w:rsidP="00000000" w:rsidRDefault="00000000" w:rsidRPr="00000000" w14:paraId="0000011F">
          <w:pPr>
            <w:rPr>
              <w:ins w:author="Dzung Le" w:id="0" w:date="2023-12-28T21:56:26Z"/>
              <w:b w:val="1"/>
              <w:sz w:val="28"/>
              <w:szCs w:val="28"/>
            </w:rPr>
          </w:pPr>
          <w:sdt>
            <w:sdtPr>
              <w:tag w:val="goog_rdk_531"/>
            </w:sdtPr>
            <w:sdtContent>
              <w:ins w:author="Dzung Le" w:id="0" w:date="2023-12-28T21:56:26Z">
                <w:r w:rsidDel="00000000" w:rsidR="00000000" w:rsidRPr="00000000">
                  <w:rPr>
                    <w:b w:val="1"/>
                    <w:sz w:val="28"/>
                    <w:szCs w:val="28"/>
                    <w:rtl w:val="0"/>
                  </w:rPr>
                  <w:t xml:space="preserve">--18. FOR each department, list the department name (TENPHG) and the average salary of the employees working for that department.</w:t>
                </w:r>
              </w:ins>
            </w:sdtContent>
          </w:sdt>
        </w:p>
      </w:sdtContent>
    </w:sdt>
    <w:sdt>
      <w:sdtPr>
        <w:tag w:val="goog_rdk_534"/>
      </w:sdtPr>
      <w:sdtContent>
        <w:p w:rsidR="00000000" w:rsidDel="00000000" w:rsidP="00000000" w:rsidRDefault="00000000" w:rsidRPr="00000000" w14:paraId="00000120">
          <w:pPr>
            <w:rPr>
              <w:ins w:author="Dzung Le" w:id="0" w:date="2023-12-28T21:56:26Z"/>
              <w:b w:val="1"/>
              <w:sz w:val="28"/>
              <w:szCs w:val="28"/>
            </w:rPr>
          </w:pPr>
          <w:sdt>
            <w:sdtPr>
              <w:tag w:val="goog_rdk_533"/>
            </w:sdtPr>
            <w:sdtContent>
              <w:ins w:author="Dzung Le" w:id="0" w:date="2023-12-28T21:56:26Z">
                <w:r w:rsidDel="00000000" w:rsidR="00000000" w:rsidRPr="00000000">
                  <w:rPr>
                    <w:b w:val="1"/>
                    <w:sz w:val="28"/>
                    <w:szCs w:val="28"/>
                    <w:rtl w:val="0"/>
                  </w:rPr>
                  <w:t xml:space="preserve">SELECT MAPHG,TENPHG, AVG(MLUONG) AS LUONG_tb</w:t>
                </w:r>
              </w:ins>
            </w:sdtContent>
          </w:sdt>
        </w:p>
      </w:sdtContent>
    </w:sdt>
    <w:sdt>
      <w:sdtPr>
        <w:tag w:val="goog_rdk_536"/>
      </w:sdtPr>
      <w:sdtContent>
        <w:p w:rsidR="00000000" w:rsidDel="00000000" w:rsidP="00000000" w:rsidRDefault="00000000" w:rsidRPr="00000000" w14:paraId="00000121">
          <w:pPr>
            <w:rPr>
              <w:ins w:author="Dzung Le" w:id="0" w:date="2023-12-28T21:56:26Z"/>
              <w:b w:val="1"/>
              <w:sz w:val="28"/>
              <w:szCs w:val="28"/>
            </w:rPr>
          </w:pPr>
          <w:sdt>
            <w:sdtPr>
              <w:tag w:val="goog_rdk_535"/>
            </w:sdtPr>
            <w:sdtContent>
              <w:ins w:author="Dzung Le" w:id="0" w:date="2023-12-28T21:56:26Z">
                <w:r w:rsidDel="00000000" w:rsidR="00000000" w:rsidRPr="00000000">
                  <w:rPr>
                    <w:b w:val="1"/>
                    <w:sz w:val="28"/>
                    <w:szCs w:val="28"/>
                    <w:rtl w:val="0"/>
                  </w:rPr>
                  <w:t xml:space="preserve">FROM NHANVIEN NV,PHONGBAN PB</w:t>
                </w:r>
              </w:ins>
            </w:sdtContent>
          </w:sdt>
        </w:p>
      </w:sdtContent>
    </w:sdt>
    <w:sdt>
      <w:sdtPr>
        <w:tag w:val="goog_rdk_538"/>
      </w:sdtPr>
      <w:sdtContent>
        <w:p w:rsidR="00000000" w:rsidDel="00000000" w:rsidP="00000000" w:rsidRDefault="00000000" w:rsidRPr="00000000" w14:paraId="00000122">
          <w:pPr>
            <w:rPr>
              <w:ins w:author="Dzung Le" w:id="0" w:date="2023-12-28T21:56:26Z"/>
              <w:b w:val="1"/>
              <w:sz w:val="28"/>
              <w:szCs w:val="28"/>
            </w:rPr>
          </w:pPr>
          <w:sdt>
            <w:sdtPr>
              <w:tag w:val="goog_rdk_537"/>
            </w:sdtPr>
            <w:sdtContent>
              <w:ins w:author="Dzung Le" w:id="0" w:date="2023-12-28T21:56:26Z">
                <w:r w:rsidDel="00000000" w:rsidR="00000000" w:rsidRPr="00000000">
                  <w:rPr>
                    <w:b w:val="1"/>
                    <w:sz w:val="28"/>
                    <w:szCs w:val="28"/>
                    <w:rtl w:val="0"/>
                  </w:rPr>
                  <w:t xml:space="preserve">WHERE NV.PHONG=PB.MAPHG</w:t>
                </w:r>
              </w:ins>
            </w:sdtContent>
          </w:sdt>
        </w:p>
      </w:sdtContent>
    </w:sdt>
    <w:sdt>
      <w:sdtPr>
        <w:tag w:val="goog_rdk_540"/>
      </w:sdtPr>
      <w:sdtContent>
        <w:p w:rsidR="00000000" w:rsidDel="00000000" w:rsidP="00000000" w:rsidRDefault="00000000" w:rsidRPr="00000000" w14:paraId="00000123">
          <w:pPr>
            <w:rPr>
              <w:ins w:author="Dzung Le" w:id="0" w:date="2023-12-28T21:56:26Z"/>
              <w:b w:val="1"/>
              <w:sz w:val="28"/>
              <w:szCs w:val="28"/>
            </w:rPr>
          </w:pPr>
          <w:sdt>
            <w:sdtPr>
              <w:tag w:val="goog_rdk_539"/>
            </w:sdtPr>
            <w:sdtContent>
              <w:ins w:author="Dzung Le" w:id="0" w:date="2023-12-28T21:56:26Z">
                <w:r w:rsidDel="00000000" w:rsidR="00000000" w:rsidRPr="00000000">
                  <w:rPr>
                    <w:b w:val="1"/>
                    <w:sz w:val="28"/>
                    <w:szCs w:val="28"/>
                    <w:rtl w:val="0"/>
                  </w:rPr>
                  <w:t xml:space="preserve">GROUP BY MAPHG,TENPHG</w:t>
                </w:r>
              </w:ins>
            </w:sdtContent>
          </w:sdt>
        </w:p>
      </w:sdtContent>
    </w:sdt>
    <w:sdt>
      <w:sdtPr>
        <w:tag w:val="goog_rdk_542"/>
      </w:sdtPr>
      <w:sdtContent>
        <w:p w:rsidR="00000000" w:rsidDel="00000000" w:rsidP="00000000" w:rsidRDefault="00000000" w:rsidRPr="00000000" w14:paraId="00000124">
          <w:pPr>
            <w:rPr>
              <w:ins w:author="Dzung Le" w:id="0" w:date="2023-12-28T21:56:26Z"/>
              <w:b w:val="1"/>
              <w:sz w:val="28"/>
              <w:szCs w:val="28"/>
            </w:rPr>
          </w:pPr>
          <w:sdt>
            <w:sdtPr>
              <w:tag w:val="goog_rdk_541"/>
            </w:sdtPr>
            <w:sdtContent>
              <w:ins w:author="Dzung Le" w:id="0" w:date="2023-12-28T21:56:26Z">
                <w:r w:rsidDel="00000000" w:rsidR="00000000" w:rsidRPr="00000000">
                  <w:rPr>
                    <w:rtl w:val="0"/>
                  </w:rPr>
                </w:r>
              </w:ins>
            </w:sdtContent>
          </w:sdt>
        </w:p>
      </w:sdtContent>
    </w:sdt>
    <w:sdt>
      <w:sdtPr>
        <w:tag w:val="goog_rdk_544"/>
      </w:sdtPr>
      <w:sdtContent>
        <w:p w:rsidR="00000000" w:rsidDel="00000000" w:rsidP="00000000" w:rsidRDefault="00000000" w:rsidRPr="00000000" w14:paraId="00000125">
          <w:pPr>
            <w:rPr>
              <w:ins w:author="Dzung Le" w:id="0" w:date="2023-12-28T21:56:26Z"/>
              <w:b w:val="1"/>
              <w:sz w:val="28"/>
              <w:szCs w:val="28"/>
            </w:rPr>
          </w:pPr>
          <w:sdt>
            <w:sdtPr>
              <w:tag w:val="goog_rdk_543"/>
            </w:sdtPr>
            <w:sdtContent>
              <w:ins w:author="Dzung Le" w:id="0" w:date="2023-12-28T21:56:26Z">
                <w:r w:rsidDel="00000000" w:rsidR="00000000" w:rsidRPr="00000000">
                  <w:rPr>
                    <w:b w:val="1"/>
                    <w:sz w:val="28"/>
                    <w:szCs w:val="28"/>
                    <w:rtl w:val="0"/>
                  </w:rPr>
                  <w:t xml:space="preserve">--19. Shows the average salary of all female employees</w:t>
                </w:r>
              </w:ins>
            </w:sdtContent>
          </w:sdt>
        </w:p>
      </w:sdtContent>
    </w:sdt>
    <w:sdt>
      <w:sdtPr>
        <w:tag w:val="goog_rdk_546"/>
      </w:sdtPr>
      <w:sdtContent>
        <w:p w:rsidR="00000000" w:rsidDel="00000000" w:rsidP="00000000" w:rsidRDefault="00000000" w:rsidRPr="00000000" w14:paraId="00000126">
          <w:pPr>
            <w:rPr>
              <w:ins w:author="Dzung Le" w:id="0" w:date="2023-12-28T21:56:26Z"/>
              <w:b w:val="1"/>
              <w:sz w:val="28"/>
              <w:szCs w:val="28"/>
            </w:rPr>
          </w:pPr>
          <w:sdt>
            <w:sdtPr>
              <w:tag w:val="goog_rdk_545"/>
            </w:sdtPr>
            <w:sdtContent>
              <w:ins w:author="Dzung Le" w:id="0" w:date="2023-12-28T21:56:26Z">
                <w:r w:rsidDel="00000000" w:rsidR="00000000" w:rsidRPr="00000000">
                  <w:rPr>
                    <w:b w:val="1"/>
                    <w:sz w:val="28"/>
                    <w:szCs w:val="28"/>
                    <w:rtl w:val="0"/>
                  </w:rPr>
                  <w:t xml:space="preserve">SELECT AVG(MLUONG) AS LUONG_tb</w:t>
                </w:r>
              </w:ins>
            </w:sdtContent>
          </w:sdt>
        </w:p>
      </w:sdtContent>
    </w:sdt>
    <w:sdt>
      <w:sdtPr>
        <w:tag w:val="goog_rdk_548"/>
      </w:sdtPr>
      <w:sdtContent>
        <w:p w:rsidR="00000000" w:rsidDel="00000000" w:rsidP="00000000" w:rsidRDefault="00000000" w:rsidRPr="00000000" w14:paraId="00000127">
          <w:pPr>
            <w:rPr>
              <w:ins w:author="Dzung Le" w:id="0" w:date="2023-12-28T21:56:26Z"/>
              <w:b w:val="1"/>
              <w:sz w:val="28"/>
              <w:szCs w:val="28"/>
            </w:rPr>
          </w:pPr>
          <w:sdt>
            <w:sdtPr>
              <w:tag w:val="goog_rdk_547"/>
            </w:sdtPr>
            <w:sdtContent>
              <w:ins w:author="Dzung Le" w:id="0" w:date="2023-12-28T21:56:26Z">
                <w:r w:rsidDel="00000000" w:rsidR="00000000" w:rsidRPr="00000000">
                  <w:rPr>
                    <w:b w:val="1"/>
                    <w:sz w:val="28"/>
                    <w:szCs w:val="28"/>
                    <w:rtl w:val="0"/>
                  </w:rPr>
                  <w:t xml:space="preserve">FROM NHANVIEN</w:t>
                </w:r>
              </w:ins>
            </w:sdtContent>
          </w:sdt>
        </w:p>
      </w:sdtContent>
    </w:sdt>
    <w:sdt>
      <w:sdtPr>
        <w:tag w:val="goog_rdk_550"/>
      </w:sdtPr>
      <w:sdtContent>
        <w:p w:rsidR="00000000" w:rsidDel="00000000" w:rsidP="00000000" w:rsidRDefault="00000000" w:rsidRPr="00000000" w14:paraId="00000128">
          <w:pPr>
            <w:rPr>
              <w:ins w:author="Dzung Le" w:id="0" w:date="2023-12-28T21:56:26Z"/>
              <w:b w:val="1"/>
              <w:sz w:val="28"/>
              <w:szCs w:val="28"/>
            </w:rPr>
          </w:pPr>
          <w:sdt>
            <w:sdtPr>
              <w:tag w:val="goog_rdk_549"/>
            </w:sdtPr>
            <w:sdtContent>
              <w:ins w:author="Dzung Le" w:id="0" w:date="2023-12-28T21:56:26Z">
                <w:r w:rsidDel="00000000" w:rsidR="00000000" w:rsidRPr="00000000">
                  <w:rPr>
                    <w:b w:val="1"/>
                    <w:sz w:val="28"/>
                    <w:szCs w:val="28"/>
                    <w:rtl w:val="0"/>
                  </w:rPr>
                  <w:t xml:space="preserve">WHERE PHAI='NU'</w:t>
                </w:r>
              </w:ins>
            </w:sdtContent>
          </w:sdt>
        </w:p>
      </w:sdtContent>
    </w:sdt>
    <w:sdt>
      <w:sdtPr>
        <w:tag w:val="goog_rdk_552"/>
      </w:sdtPr>
      <w:sdtContent>
        <w:p w:rsidR="00000000" w:rsidDel="00000000" w:rsidP="00000000" w:rsidRDefault="00000000" w:rsidRPr="00000000" w14:paraId="00000129">
          <w:pPr>
            <w:rPr>
              <w:ins w:author="Dzung Le" w:id="0" w:date="2023-12-28T21:56:26Z"/>
              <w:b w:val="1"/>
              <w:sz w:val="28"/>
              <w:szCs w:val="28"/>
            </w:rPr>
          </w:pPr>
          <w:sdt>
            <w:sdtPr>
              <w:tag w:val="goog_rdk_551"/>
            </w:sdtPr>
            <w:sdtContent>
              <w:ins w:author="Dzung Le" w:id="0" w:date="2023-12-28T21:56:26Z">
                <w:r w:rsidDel="00000000" w:rsidR="00000000" w:rsidRPr="00000000">
                  <w:rPr>
                    <w:rtl w:val="0"/>
                  </w:rPr>
                </w:r>
              </w:ins>
            </w:sdtContent>
          </w:sdt>
        </w:p>
      </w:sdtContent>
    </w:sdt>
    <w:sdt>
      <w:sdtPr>
        <w:tag w:val="goog_rdk_554"/>
      </w:sdtPr>
      <w:sdtContent>
        <w:p w:rsidR="00000000" w:rsidDel="00000000" w:rsidP="00000000" w:rsidRDefault="00000000" w:rsidRPr="00000000" w14:paraId="0000012A">
          <w:pPr>
            <w:rPr>
              <w:ins w:author="Dzung Le" w:id="0" w:date="2023-12-28T21:56:26Z"/>
              <w:b w:val="1"/>
              <w:sz w:val="28"/>
              <w:szCs w:val="28"/>
            </w:rPr>
          </w:pPr>
          <w:sdt>
            <w:sdtPr>
              <w:tag w:val="goog_rdk_553"/>
            </w:sdtPr>
            <w:sdtContent>
              <w:ins w:author="Dzung Le" w:id="0" w:date="2023-12-28T21:56:26Z">
                <w:r w:rsidDel="00000000" w:rsidR="00000000" w:rsidRPr="00000000">
                  <w:rPr>
                    <w:b w:val="1"/>
                    <w:sz w:val="28"/>
                    <w:szCs w:val="28"/>
                    <w:rtl w:val="0"/>
                  </w:rPr>
                  <w:t xml:space="preserve">--20.For departments with an average salary of over 30,000, list the –department name and the number of employees in that department.</w:t>
                </w:r>
              </w:ins>
            </w:sdtContent>
          </w:sdt>
        </w:p>
      </w:sdtContent>
    </w:sdt>
    <w:sdt>
      <w:sdtPr>
        <w:tag w:val="goog_rdk_556"/>
      </w:sdtPr>
      <w:sdtContent>
        <w:p w:rsidR="00000000" w:rsidDel="00000000" w:rsidP="00000000" w:rsidRDefault="00000000" w:rsidRPr="00000000" w14:paraId="0000012B">
          <w:pPr>
            <w:rPr>
              <w:ins w:author="Dzung Le" w:id="0" w:date="2023-12-28T21:56:26Z"/>
              <w:b w:val="1"/>
              <w:sz w:val="28"/>
              <w:szCs w:val="28"/>
            </w:rPr>
          </w:pPr>
          <w:sdt>
            <w:sdtPr>
              <w:tag w:val="goog_rdk_555"/>
            </w:sdtPr>
            <w:sdtContent>
              <w:ins w:author="Dzung Le" w:id="0" w:date="2023-12-28T21:56:26Z">
                <w:r w:rsidDel="00000000" w:rsidR="00000000" w:rsidRPr="00000000">
                  <w:rPr>
                    <w:b w:val="1"/>
                    <w:sz w:val="28"/>
                    <w:szCs w:val="28"/>
                    <w:rtl w:val="0"/>
                  </w:rPr>
                  <w:t xml:space="preserve">SELECT MAPHG,TENPHG,COUNT(MANV) AS SO_LUONG, AVG(MLUONG) AS LUONG_tb</w:t>
                </w:r>
              </w:ins>
            </w:sdtContent>
          </w:sdt>
        </w:p>
      </w:sdtContent>
    </w:sdt>
    <w:sdt>
      <w:sdtPr>
        <w:tag w:val="goog_rdk_558"/>
      </w:sdtPr>
      <w:sdtContent>
        <w:p w:rsidR="00000000" w:rsidDel="00000000" w:rsidP="00000000" w:rsidRDefault="00000000" w:rsidRPr="00000000" w14:paraId="0000012C">
          <w:pPr>
            <w:rPr>
              <w:ins w:author="Dzung Le" w:id="0" w:date="2023-12-28T21:56:26Z"/>
              <w:b w:val="1"/>
              <w:sz w:val="28"/>
              <w:szCs w:val="28"/>
            </w:rPr>
          </w:pPr>
          <w:sdt>
            <w:sdtPr>
              <w:tag w:val="goog_rdk_557"/>
            </w:sdtPr>
            <w:sdtContent>
              <w:ins w:author="Dzung Le" w:id="0" w:date="2023-12-28T21:56:26Z">
                <w:r w:rsidDel="00000000" w:rsidR="00000000" w:rsidRPr="00000000">
                  <w:rPr>
                    <w:b w:val="1"/>
                    <w:sz w:val="28"/>
                    <w:szCs w:val="28"/>
                    <w:rtl w:val="0"/>
                  </w:rPr>
                  <w:t xml:space="preserve">FROM NHANVIEN NV,PHONGBAN PB</w:t>
                </w:r>
              </w:ins>
            </w:sdtContent>
          </w:sdt>
        </w:p>
      </w:sdtContent>
    </w:sdt>
    <w:sdt>
      <w:sdtPr>
        <w:tag w:val="goog_rdk_560"/>
      </w:sdtPr>
      <w:sdtContent>
        <w:p w:rsidR="00000000" w:rsidDel="00000000" w:rsidP="00000000" w:rsidRDefault="00000000" w:rsidRPr="00000000" w14:paraId="0000012D">
          <w:pPr>
            <w:rPr>
              <w:ins w:author="Dzung Le" w:id="0" w:date="2023-12-28T21:56:26Z"/>
              <w:b w:val="1"/>
              <w:sz w:val="28"/>
              <w:szCs w:val="28"/>
            </w:rPr>
          </w:pPr>
          <w:sdt>
            <w:sdtPr>
              <w:tag w:val="goog_rdk_559"/>
            </w:sdtPr>
            <w:sdtContent>
              <w:ins w:author="Dzung Le" w:id="0" w:date="2023-12-28T21:56:26Z">
                <w:r w:rsidDel="00000000" w:rsidR="00000000" w:rsidRPr="00000000">
                  <w:rPr>
                    <w:b w:val="1"/>
                    <w:sz w:val="28"/>
                    <w:szCs w:val="28"/>
                    <w:rtl w:val="0"/>
                  </w:rPr>
                  <w:t xml:space="preserve">WHERE NV.PHONG=PB.MAPHG</w:t>
                </w:r>
              </w:ins>
            </w:sdtContent>
          </w:sdt>
        </w:p>
      </w:sdtContent>
    </w:sdt>
    <w:sdt>
      <w:sdtPr>
        <w:tag w:val="goog_rdk_562"/>
      </w:sdtPr>
      <w:sdtContent>
        <w:p w:rsidR="00000000" w:rsidDel="00000000" w:rsidP="00000000" w:rsidRDefault="00000000" w:rsidRPr="00000000" w14:paraId="0000012E">
          <w:pPr>
            <w:rPr>
              <w:ins w:author="Dzung Le" w:id="0" w:date="2023-12-28T21:56:26Z"/>
              <w:b w:val="1"/>
              <w:sz w:val="28"/>
              <w:szCs w:val="28"/>
            </w:rPr>
          </w:pPr>
          <w:sdt>
            <w:sdtPr>
              <w:tag w:val="goog_rdk_561"/>
            </w:sdtPr>
            <w:sdtContent>
              <w:ins w:author="Dzung Le" w:id="0" w:date="2023-12-28T21:56:26Z">
                <w:r w:rsidDel="00000000" w:rsidR="00000000" w:rsidRPr="00000000">
                  <w:rPr>
                    <w:b w:val="1"/>
                    <w:sz w:val="28"/>
                    <w:szCs w:val="28"/>
                    <w:rtl w:val="0"/>
                  </w:rPr>
                  <w:t xml:space="preserve">GROUP BY MAPHG,TENPHG</w:t>
                </w:r>
              </w:ins>
            </w:sdtContent>
          </w:sdt>
        </w:p>
      </w:sdtContent>
    </w:sdt>
    <w:sdt>
      <w:sdtPr>
        <w:tag w:val="goog_rdk_564"/>
      </w:sdtPr>
      <w:sdtContent>
        <w:p w:rsidR="00000000" w:rsidDel="00000000" w:rsidP="00000000" w:rsidRDefault="00000000" w:rsidRPr="00000000" w14:paraId="0000012F">
          <w:pPr>
            <w:rPr>
              <w:ins w:author="Dzung Le" w:id="0" w:date="2023-12-28T21:56:26Z"/>
              <w:b w:val="1"/>
              <w:sz w:val="28"/>
              <w:szCs w:val="28"/>
            </w:rPr>
          </w:pPr>
          <w:sdt>
            <w:sdtPr>
              <w:tag w:val="goog_rdk_563"/>
            </w:sdtPr>
            <w:sdtContent>
              <w:ins w:author="Dzung Le" w:id="0" w:date="2023-12-28T21:56:26Z">
                <w:r w:rsidDel="00000000" w:rsidR="00000000" w:rsidRPr="00000000">
                  <w:rPr>
                    <w:b w:val="1"/>
                    <w:sz w:val="28"/>
                    <w:szCs w:val="28"/>
                    <w:rtl w:val="0"/>
                  </w:rPr>
                  <w:t xml:space="preserve">HAVING AVG(MLUONG) &gt;30000</w:t>
                </w:r>
              </w:ins>
            </w:sdtContent>
          </w:sdt>
        </w:p>
      </w:sdtContent>
    </w:sdt>
    <w:sdt>
      <w:sdtPr>
        <w:tag w:val="goog_rdk_566"/>
      </w:sdtPr>
      <w:sdtContent>
        <w:p w:rsidR="00000000" w:rsidDel="00000000" w:rsidP="00000000" w:rsidRDefault="00000000" w:rsidRPr="00000000" w14:paraId="00000130">
          <w:pPr>
            <w:rPr>
              <w:ins w:author="Dzung Le" w:id="0" w:date="2023-12-28T21:56:26Z"/>
              <w:b w:val="1"/>
              <w:sz w:val="28"/>
              <w:szCs w:val="28"/>
            </w:rPr>
          </w:pPr>
          <w:sdt>
            <w:sdtPr>
              <w:tag w:val="goog_rdk_565"/>
            </w:sdtPr>
            <w:sdtContent>
              <w:ins w:author="Dzung Le" w:id="0" w:date="2023-12-28T21:56:26Z">
                <w:r w:rsidDel="00000000" w:rsidR="00000000" w:rsidRPr="00000000">
                  <w:rPr>
                    <w:rtl w:val="0"/>
                  </w:rPr>
                </w:r>
              </w:ins>
            </w:sdtContent>
          </w:sdt>
        </w:p>
      </w:sdtContent>
    </w:sdt>
    <w:sdt>
      <w:sdtPr>
        <w:tag w:val="goog_rdk_568"/>
      </w:sdtPr>
      <w:sdtContent>
        <w:p w:rsidR="00000000" w:rsidDel="00000000" w:rsidP="00000000" w:rsidRDefault="00000000" w:rsidRPr="00000000" w14:paraId="00000131">
          <w:pPr>
            <w:rPr>
              <w:ins w:author="Dzung Le" w:id="0" w:date="2023-12-28T21:56:26Z"/>
              <w:b w:val="1"/>
              <w:sz w:val="28"/>
              <w:szCs w:val="28"/>
            </w:rPr>
          </w:pPr>
          <w:sdt>
            <w:sdtPr>
              <w:tag w:val="goog_rdk_567"/>
            </w:sdtPr>
            <w:sdtContent>
              <w:ins w:author="Dzung Le" w:id="0" w:date="2023-12-28T21:56:26Z">
                <w:r w:rsidDel="00000000" w:rsidR="00000000" w:rsidRPr="00000000">
                  <w:rPr>
                    <w:rtl w:val="0"/>
                  </w:rPr>
                </w:r>
              </w:ins>
            </w:sdtContent>
          </w:sdt>
        </w:p>
      </w:sdtContent>
    </w:sdt>
    <w:sdt>
      <w:sdtPr>
        <w:tag w:val="goog_rdk_570"/>
      </w:sdtPr>
      <w:sdtContent>
        <w:p w:rsidR="00000000" w:rsidDel="00000000" w:rsidP="00000000" w:rsidRDefault="00000000" w:rsidRPr="00000000" w14:paraId="00000132">
          <w:pPr>
            <w:rPr>
              <w:ins w:author="Dzung Le" w:id="0" w:date="2023-12-28T21:56:26Z"/>
              <w:b w:val="1"/>
              <w:sz w:val="28"/>
              <w:szCs w:val="28"/>
            </w:rPr>
          </w:pPr>
          <w:sdt>
            <w:sdtPr>
              <w:tag w:val="goog_rdk_569"/>
            </w:sdtPr>
            <w:sdtContent>
              <w:ins w:author="Dzung Le" w:id="0" w:date="2023-12-28T21:56:26Z">
                <w:r w:rsidDel="00000000" w:rsidR="00000000" w:rsidRPr="00000000">
                  <w:rPr>
                    <w:rtl w:val="0"/>
                  </w:rPr>
                </w:r>
              </w:ins>
            </w:sdtContent>
          </w:sdt>
        </w:p>
      </w:sdtContent>
    </w:sdt>
    <w:sdt>
      <w:sdtPr>
        <w:tag w:val="goog_rdk_572"/>
      </w:sdtPr>
      <w:sdtContent>
        <w:p w:rsidR="00000000" w:rsidDel="00000000" w:rsidP="00000000" w:rsidRDefault="00000000" w:rsidRPr="00000000" w14:paraId="00000133">
          <w:pPr>
            <w:rPr>
              <w:ins w:author="Dzung Le" w:id="0" w:date="2023-12-28T21:56:26Z"/>
              <w:b w:val="1"/>
              <w:sz w:val="28"/>
              <w:szCs w:val="28"/>
            </w:rPr>
          </w:pPr>
          <w:sdt>
            <w:sdtPr>
              <w:tag w:val="goog_rdk_571"/>
            </w:sdtPr>
            <w:sdtContent>
              <w:ins w:author="Dzung Le" w:id="0" w:date="2023-12-28T21:56:26Z">
                <w:r w:rsidDel="00000000" w:rsidR="00000000" w:rsidRPr="00000000">
                  <w:rPr>
                    <w:rtl w:val="0"/>
                  </w:rPr>
                </w:r>
              </w:ins>
            </w:sdtContent>
          </w:sdt>
        </w:p>
      </w:sdtContent>
    </w:sdt>
    <w:sdt>
      <w:sdtPr>
        <w:tag w:val="goog_rdk_574"/>
      </w:sdtPr>
      <w:sdtContent>
        <w:p w:rsidR="00000000" w:rsidDel="00000000" w:rsidP="00000000" w:rsidRDefault="00000000" w:rsidRPr="00000000" w14:paraId="00000134">
          <w:pPr>
            <w:rPr>
              <w:ins w:author="Dzung Le" w:id="0" w:date="2023-12-28T21:56:26Z"/>
              <w:b w:val="1"/>
              <w:sz w:val="28"/>
              <w:szCs w:val="28"/>
            </w:rPr>
          </w:pPr>
          <w:sdt>
            <w:sdtPr>
              <w:tag w:val="goog_rdk_573"/>
            </w:sdtPr>
            <w:sdtContent>
              <w:ins w:author="Dzung Le" w:id="0" w:date="2023-12-28T21:56:26Z">
                <w:r w:rsidDel="00000000" w:rsidR="00000000" w:rsidRPr="00000000">
                  <w:rPr>
                    <w:rtl w:val="0"/>
                  </w:rPr>
                </w:r>
              </w:ins>
            </w:sdtContent>
          </w:sdt>
        </w:p>
      </w:sdtContent>
    </w:sdt>
    <w:sdt>
      <w:sdtPr>
        <w:tag w:val="goog_rdk_576"/>
      </w:sdtPr>
      <w:sdtContent>
        <w:p w:rsidR="00000000" w:rsidDel="00000000" w:rsidP="00000000" w:rsidRDefault="00000000" w:rsidRPr="00000000" w14:paraId="00000135">
          <w:pPr>
            <w:rPr>
              <w:ins w:author="Dzung Le" w:id="0" w:date="2023-12-28T21:56:26Z"/>
              <w:b w:val="1"/>
              <w:sz w:val="28"/>
              <w:szCs w:val="28"/>
            </w:rPr>
          </w:pPr>
          <w:sdt>
            <w:sdtPr>
              <w:tag w:val="goog_rdk_575"/>
            </w:sdtPr>
            <w:sdtContent>
              <w:ins w:author="Dzung Le" w:id="0" w:date="2023-12-28T21:56:26Z">
                <w:r w:rsidDel="00000000" w:rsidR="00000000" w:rsidRPr="00000000">
                  <w:rPr>
                    <w:rtl w:val="0"/>
                  </w:rPr>
                </w:r>
              </w:ins>
            </w:sdtContent>
          </w:sdt>
        </w:p>
      </w:sdtContent>
    </w:sdt>
    <w:sdt>
      <w:sdtPr>
        <w:tag w:val="goog_rdk_578"/>
      </w:sdtPr>
      <w:sdtContent>
        <w:p w:rsidR="00000000" w:rsidDel="00000000" w:rsidP="00000000" w:rsidRDefault="00000000" w:rsidRPr="00000000" w14:paraId="00000136">
          <w:pPr>
            <w:rPr>
              <w:ins w:author="Dzung Le" w:id="0" w:date="2023-12-28T21:56:26Z"/>
              <w:b w:val="1"/>
              <w:sz w:val="28"/>
              <w:szCs w:val="28"/>
            </w:rPr>
          </w:pPr>
          <w:sdt>
            <w:sdtPr>
              <w:tag w:val="goog_rdk_577"/>
            </w:sdtPr>
            <w:sdtContent>
              <w:ins w:author="Dzung Le" w:id="0" w:date="2023-12-28T21:56:26Z">
                <w:r w:rsidDel="00000000" w:rsidR="00000000" w:rsidRPr="00000000">
                  <w:rPr>
                    <w:rtl w:val="0"/>
                  </w:rPr>
                </w:r>
              </w:ins>
            </w:sdtContent>
          </w:sdt>
        </w:p>
      </w:sdtContent>
    </w:sdt>
    <w:sdt>
      <w:sdtPr>
        <w:tag w:val="goog_rdk_580"/>
      </w:sdtPr>
      <w:sdtContent>
        <w:p w:rsidR="00000000" w:rsidDel="00000000" w:rsidP="00000000" w:rsidRDefault="00000000" w:rsidRPr="00000000" w14:paraId="00000137">
          <w:pPr>
            <w:rPr>
              <w:ins w:author="Dzung Le" w:id="0" w:date="2023-12-28T21:56:26Z"/>
              <w:b w:val="1"/>
              <w:sz w:val="28"/>
              <w:szCs w:val="28"/>
            </w:rPr>
          </w:pPr>
          <w:sdt>
            <w:sdtPr>
              <w:tag w:val="goog_rdk_579"/>
            </w:sdtPr>
            <w:sdtContent>
              <w:ins w:author="Dzung Le" w:id="0" w:date="2023-12-28T21:56:26Z">
                <w:r w:rsidDel="00000000" w:rsidR="00000000" w:rsidRPr="00000000">
                  <w:rPr>
                    <w:rtl w:val="0"/>
                  </w:rPr>
                </w:r>
              </w:ins>
            </w:sdtContent>
          </w:sdt>
        </w:p>
      </w:sdtContent>
    </w:sdt>
    <w:sdt>
      <w:sdtPr>
        <w:tag w:val="goog_rdk_582"/>
      </w:sdtPr>
      <w:sdtContent>
        <w:p w:rsidR="00000000" w:rsidDel="00000000" w:rsidP="00000000" w:rsidRDefault="00000000" w:rsidRPr="00000000" w14:paraId="00000138">
          <w:pPr>
            <w:rPr>
              <w:ins w:author="Dzung Le" w:id="0" w:date="2023-12-28T21:56:26Z"/>
              <w:b w:val="1"/>
              <w:sz w:val="28"/>
              <w:szCs w:val="28"/>
            </w:rPr>
          </w:pPr>
          <w:sdt>
            <w:sdtPr>
              <w:tag w:val="goog_rdk_581"/>
            </w:sdtPr>
            <w:sdtContent>
              <w:ins w:author="Dzung Le" w:id="0" w:date="2023-12-28T21:56:26Z">
                <w:r w:rsidDel="00000000" w:rsidR="00000000" w:rsidRPr="00000000">
                  <w:rPr>
                    <w:rtl w:val="0"/>
                  </w:rPr>
                </w:r>
              </w:ins>
            </w:sdtContent>
          </w:sdt>
        </w:p>
      </w:sdtContent>
    </w:sdt>
    <w:sdt>
      <w:sdtPr>
        <w:tag w:val="goog_rdk_584"/>
      </w:sdtPr>
      <w:sdtContent>
        <w:p w:rsidR="00000000" w:rsidDel="00000000" w:rsidP="00000000" w:rsidRDefault="00000000" w:rsidRPr="00000000" w14:paraId="00000139">
          <w:pPr>
            <w:rPr>
              <w:ins w:author="Dzung Le" w:id="0" w:date="2023-12-28T21:56:26Z"/>
              <w:b w:val="1"/>
              <w:sz w:val="28"/>
              <w:szCs w:val="28"/>
            </w:rPr>
          </w:pPr>
          <w:sdt>
            <w:sdtPr>
              <w:tag w:val="goog_rdk_583"/>
            </w:sdtPr>
            <w:sdtContent>
              <w:ins w:author="Dzung Le" w:id="0" w:date="2023-12-28T21:56:26Z">
                <w:r w:rsidDel="00000000" w:rsidR="00000000" w:rsidRPr="00000000">
                  <w:rPr>
                    <w:rtl w:val="0"/>
                  </w:rPr>
                </w:r>
              </w:ins>
            </w:sdtContent>
          </w:sdt>
        </w:p>
      </w:sdtContent>
    </w:sdt>
    <w:sdt>
      <w:sdtPr>
        <w:tag w:val="goog_rdk_586"/>
      </w:sdtPr>
      <w:sdtContent>
        <w:p w:rsidR="00000000" w:rsidDel="00000000" w:rsidP="00000000" w:rsidRDefault="00000000" w:rsidRPr="00000000" w14:paraId="0000013A">
          <w:pPr>
            <w:rPr>
              <w:ins w:author="Dzung Le" w:id="0" w:date="2023-12-28T21:56:26Z"/>
              <w:b w:val="1"/>
              <w:sz w:val="28"/>
              <w:szCs w:val="28"/>
            </w:rPr>
          </w:pPr>
          <w:sdt>
            <w:sdtPr>
              <w:tag w:val="goog_rdk_585"/>
            </w:sdtPr>
            <w:sdtContent>
              <w:ins w:author="Dzung Le" w:id="0" w:date="2023-12-28T21:56:26Z">
                <w:r w:rsidDel="00000000" w:rsidR="00000000" w:rsidRPr="00000000">
                  <w:rPr>
                    <w:rtl w:val="0"/>
                  </w:rPr>
                </w:r>
              </w:ins>
            </w:sdtContent>
          </w:sdt>
        </w:p>
      </w:sdtContent>
    </w:sdt>
    <w:sdt>
      <w:sdtPr>
        <w:tag w:val="goog_rdk_588"/>
      </w:sdtPr>
      <w:sdtContent>
        <w:p w:rsidR="00000000" w:rsidDel="00000000" w:rsidP="00000000" w:rsidRDefault="00000000" w:rsidRPr="00000000" w14:paraId="0000013B">
          <w:pPr>
            <w:rPr>
              <w:ins w:author="Dzung Le" w:id="0" w:date="2023-12-28T21:56:26Z"/>
              <w:b w:val="1"/>
              <w:sz w:val="28"/>
              <w:szCs w:val="28"/>
            </w:rPr>
          </w:pPr>
          <w:sdt>
            <w:sdtPr>
              <w:tag w:val="goog_rdk_587"/>
            </w:sdtPr>
            <w:sdtContent>
              <w:ins w:author="Dzung Le" w:id="0" w:date="2023-12-28T21:56:26Z">
                <w:r w:rsidDel="00000000" w:rsidR="00000000" w:rsidRPr="00000000">
                  <w:rPr>
                    <w:rtl w:val="0"/>
                  </w:rPr>
                </w:r>
              </w:ins>
            </w:sdtContent>
          </w:sdt>
        </w:p>
      </w:sdtContent>
    </w:sdt>
    <w:sdt>
      <w:sdtPr>
        <w:tag w:val="goog_rdk_590"/>
      </w:sdtPr>
      <w:sdtContent>
        <w:p w:rsidR="00000000" w:rsidDel="00000000" w:rsidP="00000000" w:rsidRDefault="00000000" w:rsidRPr="00000000" w14:paraId="0000013C">
          <w:pPr>
            <w:rPr>
              <w:ins w:author="Dzung Le" w:id="0" w:date="2023-12-28T21:56:26Z"/>
              <w:b w:val="1"/>
              <w:sz w:val="28"/>
              <w:szCs w:val="28"/>
            </w:rPr>
          </w:pPr>
          <w:sdt>
            <w:sdtPr>
              <w:tag w:val="goog_rdk_589"/>
            </w:sdtPr>
            <w:sdtContent>
              <w:ins w:author="Dzung Le" w:id="0" w:date="2023-12-28T21:56:26Z">
                <w:r w:rsidDel="00000000" w:rsidR="00000000" w:rsidRPr="00000000">
                  <w:rPr>
                    <w:rtl w:val="0"/>
                  </w:rPr>
                </w:r>
              </w:ins>
            </w:sdtContent>
          </w:sdt>
        </w:p>
      </w:sdtContent>
    </w:sdt>
    <w:sdt>
      <w:sdtPr>
        <w:tag w:val="goog_rdk_592"/>
      </w:sdtPr>
      <w:sdtContent>
        <w:p w:rsidR="00000000" w:rsidDel="00000000" w:rsidP="00000000" w:rsidRDefault="00000000" w:rsidRPr="00000000" w14:paraId="0000013D">
          <w:pPr>
            <w:rPr>
              <w:ins w:author="Dzung Le" w:id="0" w:date="2023-12-28T21:56:26Z"/>
              <w:b w:val="1"/>
              <w:sz w:val="28"/>
              <w:szCs w:val="28"/>
            </w:rPr>
          </w:pPr>
          <w:sdt>
            <w:sdtPr>
              <w:tag w:val="goog_rdk_591"/>
            </w:sdtPr>
            <w:sdtContent>
              <w:ins w:author="Dzung Le" w:id="0" w:date="2023-12-28T21:56:26Z">
                <w:r w:rsidDel="00000000" w:rsidR="00000000" w:rsidRPr="00000000">
                  <w:rPr>
                    <w:rtl w:val="0"/>
                  </w:rPr>
                </w:r>
              </w:ins>
            </w:sdtContent>
          </w:sdt>
        </w:p>
      </w:sdtContent>
    </w:sdt>
    <w:sdt>
      <w:sdtPr>
        <w:tag w:val="goog_rdk_594"/>
      </w:sdtPr>
      <w:sdtContent>
        <w:p w:rsidR="00000000" w:rsidDel="00000000" w:rsidP="00000000" w:rsidRDefault="00000000" w:rsidRPr="00000000" w14:paraId="0000013E">
          <w:pPr>
            <w:rPr>
              <w:ins w:author="Dzung Le" w:id="0" w:date="2023-12-28T21:56:26Z"/>
              <w:b w:val="1"/>
              <w:sz w:val="28"/>
              <w:szCs w:val="28"/>
            </w:rPr>
          </w:pPr>
          <w:sdt>
            <w:sdtPr>
              <w:tag w:val="goog_rdk_593"/>
            </w:sdtPr>
            <w:sdtContent>
              <w:ins w:author="Dzung Le" w:id="0" w:date="2023-12-28T21:56:26Z">
                <w:r w:rsidDel="00000000" w:rsidR="00000000" w:rsidRPr="00000000">
                  <w:rPr>
                    <w:rtl w:val="0"/>
                  </w:rPr>
                </w:r>
              </w:ins>
            </w:sdtContent>
          </w:sdt>
        </w:p>
      </w:sdtContent>
    </w:sdt>
    <w:sdt>
      <w:sdtPr>
        <w:tag w:val="goog_rdk_596"/>
      </w:sdtPr>
      <w:sdtContent>
        <w:p w:rsidR="00000000" w:rsidDel="00000000" w:rsidP="00000000" w:rsidRDefault="00000000" w:rsidRPr="00000000" w14:paraId="0000013F">
          <w:pPr>
            <w:rPr>
              <w:ins w:author="Dzung Le" w:id="0" w:date="2023-12-28T21:56:26Z"/>
              <w:b w:val="1"/>
              <w:sz w:val="28"/>
              <w:szCs w:val="28"/>
            </w:rPr>
          </w:pPr>
          <w:sdt>
            <w:sdtPr>
              <w:tag w:val="goog_rdk_595"/>
            </w:sdtPr>
            <w:sdtContent>
              <w:ins w:author="Dzung Le" w:id="0" w:date="2023-12-28T21:56:26Z">
                <w:r w:rsidDel="00000000" w:rsidR="00000000" w:rsidRPr="00000000">
                  <w:rPr>
                    <w:rtl w:val="0"/>
                  </w:rPr>
                </w:r>
              </w:ins>
            </w:sdtContent>
          </w:sdt>
        </w:p>
      </w:sdtContent>
    </w:sdt>
    <w:sdt>
      <w:sdtPr>
        <w:tag w:val="goog_rdk_598"/>
      </w:sdtPr>
      <w:sdtContent>
        <w:p w:rsidR="00000000" w:rsidDel="00000000" w:rsidP="00000000" w:rsidRDefault="00000000" w:rsidRPr="00000000" w14:paraId="00000140">
          <w:pPr>
            <w:rPr>
              <w:ins w:author="Dzung Le" w:id="0" w:date="2023-12-28T21:56:26Z"/>
              <w:b w:val="1"/>
              <w:sz w:val="28"/>
              <w:szCs w:val="28"/>
            </w:rPr>
          </w:pPr>
          <w:sdt>
            <w:sdtPr>
              <w:tag w:val="goog_rdk_597"/>
            </w:sdtPr>
            <w:sdtContent>
              <w:ins w:author="Dzung Le" w:id="0" w:date="2023-12-28T21:56:26Z">
                <w:r w:rsidDel="00000000" w:rsidR="00000000" w:rsidRPr="00000000">
                  <w:rPr>
                    <w:rtl w:val="0"/>
                  </w:rPr>
                </w:r>
              </w:ins>
            </w:sdtContent>
          </w:sdt>
        </w:p>
      </w:sdtContent>
    </w:sdt>
    <w:sdt>
      <w:sdtPr>
        <w:tag w:val="goog_rdk_600"/>
      </w:sdtPr>
      <w:sdtContent>
        <w:p w:rsidR="00000000" w:rsidDel="00000000" w:rsidP="00000000" w:rsidRDefault="00000000" w:rsidRPr="00000000" w14:paraId="00000141">
          <w:pPr>
            <w:rPr>
              <w:ins w:author="Dzung Le" w:id="0" w:date="2023-12-28T21:56:26Z"/>
              <w:b w:val="1"/>
              <w:sz w:val="28"/>
              <w:szCs w:val="28"/>
            </w:rPr>
          </w:pPr>
          <w:sdt>
            <w:sdtPr>
              <w:tag w:val="goog_rdk_599"/>
            </w:sdtPr>
            <w:sdtContent>
              <w:ins w:author="Dzung Le" w:id="0" w:date="2023-12-28T21:56:26Z">
                <w:r w:rsidDel="00000000" w:rsidR="00000000" w:rsidRPr="00000000">
                  <w:rPr>
                    <w:rtl w:val="0"/>
                  </w:rPr>
                </w:r>
              </w:ins>
            </w:sdtContent>
          </w:sdt>
        </w:p>
      </w:sdtContent>
    </w:sdt>
    <w:sdt>
      <w:sdtPr>
        <w:tag w:val="goog_rdk_602"/>
      </w:sdtPr>
      <w:sdtContent>
        <w:p w:rsidR="00000000" w:rsidDel="00000000" w:rsidP="00000000" w:rsidRDefault="00000000" w:rsidRPr="00000000" w14:paraId="00000142">
          <w:pPr>
            <w:rPr>
              <w:ins w:author="Dzung Le" w:id="0" w:date="2023-12-28T21:56:26Z"/>
              <w:b w:val="1"/>
              <w:sz w:val="28"/>
              <w:szCs w:val="28"/>
            </w:rPr>
          </w:pPr>
          <w:sdt>
            <w:sdtPr>
              <w:tag w:val="goog_rdk_601"/>
            </w:sdtPr>
            <w:sdtContent>
              <w:ins w:author="Dzung Le" w:id="0" w:date="2023-12-28T21:56:26Z">
                <w:r w:rsidDel="00000000" w:rsidR="00000000" w:rsidRPr="00000000">
                  <w:rPr>
                    <w:rtl w:val="0"/>
                  </w:rPr>
                </w:r>
              </w:ins>
            </w:sdtContent>
          </w:sdt>
        </w:p>
      </w:sdtContent>
    </w:sdt>
    <w:sdt>
      <w:sdtPr>
        <w:tag w:val="goog_rdk_604"/>
      </w:sdtPr>
      <w:sdtContent>
        <w:p w:rsidR="00000000" w:rsidDel="00000000" w:rsidP="00000000" w:rsidRDefault="00000000" w:rsidRPr="00000000" w14:paraId="00000143">
          <w:pPr>
            <w:rPr>
              <w:ins w:author="Dzung Le" w:id="0" w:date="2023-12-28T21:56:26Z"/>
              <w:b w:val="1"/>
              <w:sz w:val="28"/>
              <w:szCs w:val="28"/>
            </w:rPr>
          </w:pPr>
          <w:sdt>
            <w:sdtPr>
              <w:tag w:val="goog_rdk_603"/>
            </w:sdtPr>
            <w:sdtContent>
              <w:ins w:author="Dzung Le" w:id="0" w:date="2023-12-28T21:56:26Z">
                <w:r w:rsidDel="00000000" w:rsidR="00000000" w:rsidRPr="00000000">
                  <w:rPr>
                    <w:rtl w:val="0"/>
                  </w:rPr>
                </w:r>
              </w:ins>
            </w:sdtContent>
          </w:sdt>
        </w:p>
      </w:sdtContent>
    </w:sdt>
    <w:sdt>
      <w:sdtPr>
        <w:tag w:val="goog_rdk_606"/>
      </w:sdtPr>
      <w:sdtContent>
        <w:p w:rsidR="00000000" w:rsidDel="00000000" w:rsidP="00000000" w:rsidRDefault="00000000" w:rsidRPr="00000000" w14:paraId="00000144">
          <w:pPr>
            <w:rPr>
              <w:ins w:author="Dzung Le" w:id="0" w:date="2023-12-28T21:56:26Z"/>
              <w:b w:val="1"/>
              <w:sz w:val="28"/>
              <w:szCs w:val="28"/>
            </w:rPr>
          </w:pPr>
          <w:sdt>
            <w:sdtPr>
              <w:tag w:val="goog_rdk_605"/>
            </w:sdtPr>
            <w:sdtContent>
              <w:ins w:author="Dzung Le" w:id="0" w:date="2023-12-28T21:56:26Z">
                <w:r w:rsidDel="00000000" w:rsidR="00000000" w:rsidRPr="00000000">
                  <w:rPr>
                    <w:rtl w:val="0"/>
                  </w:rPr>
                </w:r>
              </w:ins>
            </w:sdtContent>
          </w:sdt>
        </w:p>
      </w:sdtContent>
    </w:sdt>
    <w:sdt>
      <w:sdtPr>
        <w:tag w:val="goog_rdk_608"/>
      </w:sdtPr>
      <w:sdtContent>
        <w:p w:rsidR="00000000" w:rsidDel="00000000" w:rsidP="00000000" w:rsidRDefault="00000000" w:rsidRPr="00000000" w14:paraId="00000145">
          <w:pPr>
            <w:rPr>
              <w:ins w:author="Dzung Le" w:id="0" w:date="2023-12-28T21:56:26Z"/>
              <w:b w:val="1"/>
              <w:sz w:val="28"/>
              <w:szCs w:val="28"/>
            </w:rPr>
          </w:pPr>
          <w:sdt>
            <w:sdtPr>
              <w:tag w:val="goog_rdk_607"/>
            </w:sdtPr>
            <w:sdtContent>
              <w:ins w:author="Dzung Le" w:id="0" w:date="2023-12-28T21:56:26Z">
                <w:r w:rsidDel="00000000" w:rsidR="00000000" w:rsidRPr="00000000">
                  <w:rPr>
                    <w:rtl w:val="0"/>
                  </w:rPr>
                </w:r>
              </w:ins>
            </w:sdtContent>
          </w:sdt>
        </w:p>
      </w:sdtContent>
    </w:sdt>
    <w:p w:rsidR="00000000" w:rsidDel="00000000" w:rsidP="00000000" w:rsidRDefault="00000000" w:rsidRPr="00000000" w14:paraId="00000146">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3FZ715Dj+J6ScWWXDiHrE1V3A==">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